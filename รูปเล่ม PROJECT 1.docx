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7380" w14:textId="77777777" w:rsidR="00CA4279" w:rsidRPr="004D614F" w:rsidRDefault="00CA4279" w:rsidP="00CA4279">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cs/>
        </w:rPr>
        <w:t xml:space="preserve">ระบบจัดการแข่งขันกีฬาบริดจ์ </w:t>
      </w:r>
    </w:p>
    <w:p w14:paraId="7AF3F95F" w14:textId="77777777" w:rsidR="00CA4279" w:rsidRPr="004D614F" w:rsidRDefault="00CA4279" w:rsidP="00CA4279">
      <w:pPr>
        <w:spacing w:after="0" w:line="240" w:lineRule="auto"/>
        <w:jc w:val="center"/>
        <w:rPr>
          <w:rFonts w:ascii="Angsana New" w:hAnsi="Angsana New" w:cs="Angsana New"/>
          <w:b/>
          <w:bCs/>
          <w:sz w:val="44"/>
          <w:szCs w:val="44"/>
        </w:rPr>
      </w:pPr>
      <w:r w:rsidRPr="004D614F">
        <w:rPr>
          <w:rFonts w:ascii="Angsana New" w:hAnsi="Angsana New" w:cs="Angsana New"/>
          <w:b/>
          <w:bCs/>
          <w:sz w:val="44"/>
          <w:szCs w:val="44"/>
        </w:rPr>
        <w:t>B</w:t>
      </w:r>
      <w:r>
        <w:rPr>
          <w:rFonts w:ascii="Angsana New" w:hAnsi="Angsana New" w:cs="Angsana New"/>
          <w:b/>
          <w:bCs/>
          <w:sz w:val="44"/>
          <w:szCs w:val="44"/>
        </w:rPr>
        <w:t>RIDGE</w:t>
      </w:r>
      <w:r w:rsidRPr="004D614F">
        <w:rPr>
          <w:rFonts w:ascii="Angsana New" w:hAnsi="Angsana New" w:cs="Angsana New"/>
          <w:b/>
          <w:bCs/>
          <w:sz w:val="44"/>
          <w:szCs w:val="44"/>
        </w:rPr>
        <w:t xml:space="preserve"> C</w:t>
      </w:r>
      <w:r>
        <w:rPr>
          <w:rFonts w:ascii="Angsana New" w:hAnsi="Angsana New" w:cs="Angsana New"/>
          <w:b/>
          <w:bCs/>
          <w:sz w:val="44"/>
          <w:szCs w:val="44"/>
        </w:rPr>
        <w:t>OMPETITION</w:t>
      </w:r>
      <w:r w:rsidRPr="004D614F">
        <w:rPr>
          <w:rFonts w:ascii="Angsana New" w:hAnsi="Angsana New" w:cs="Angsana New"/>
          <w:b/>
          <w:bCs/>
          <w:sz w:val="44"/>
          <w:szCs w:val="44"/>
        </w:rPr>
        <w:t xml:space="preserve"> M</w:t>
      </w:r>
      <w:r>
        <w:rPr>
          <w:rFonts w:ascii="Angsana New" w:hAnsi="Angsana New" w:cs="Angsana New"/>
          <w:b/>
          <w:bCs/>
          <w:sz w:val="44"/>
          <w:szCs w:val="44"/>
        </w:rPr>
        <w:t>ANAGEMENT</w:t>
      </w:r>
      <w:r w:rsidRPr="004D614F">
        <w:rPr>
          <w:rFonts w:ascii="Angsana New" w:hAnsi="Angsana New" w:cs="Angsana New"/>
          <w:b/>
          <w:bCs/>
          <w:sz w:val="44"/>
          <w:szCs w:val="44"/>
        </w:rPr>
        <w:t xml:space="preserve"> S</w:t>
      </w:r>
      <w:r>
        <w:rPr>
          <w:rFonts w:ascii="Angsana New" w:hAnsi="Angsana New" w:cs="Angsana New"/>
          <w:b/>
          <w:bCs/>
          <w:sz w:val="44"/>
          <w:szCs w:val="44"/>
        </w:rPr>
        <w:t>YSTEM</w:t>
      </w:r>
    </w:p>
    <w:p w14:paraId="7CB2A5B9" w14:textId="77777777" w:rsidR="00CA4279" w:rsidRPr="004D614F" w:rsidRDefault="00CA4279" w:rsidP="00CA4279">
      <w:pPr>
        <w:spacing w:after="120" w:line="240" w:lineRule="auto"/>
        <w:jc w:val="center"/>
        <w:rPr>
          <w:rFonts w:ascii="Angsana New" w:hAnsi="Angsana New" w:cs="Angsana New"/>
          <w:b/>
          <w:bCs/>
          <w:sz w:val="44"/>
          <w:szCs w:val="44"/>
        </w:rPr>
      </w:pPr>
    </w:p>
    <w:p w14:paraId="6C8C9FEB" w14:textId="77777777" w:rsidR="00CA4279" w:rsidRDefault="00CA4279" w:rsidP="00CA4279">
      <w:pPr>
        <w:spacing w:after="120" w:line="240" w:lineRule="auto"/>
        <w:jc w:val="center"/>
        <w:rPr>
          <w:rFonts w:ascii="Angsana New" w:hAnsi="Angsana New" w:cs="Angsana New"/>
          <w:b/>
          <w:bCs/>
          <w:sz w:val="36"/>
          <w:szCs w:val="36"/>
        </w:rPr>
      </w:pPr>
    </w:p>
    <w:p w14:paraId="69DFE1FF" w14:textId="77777777" w:rsidR="00CA4279" w:rsidRDefault="00CA4279" w:rsidP="00CA4279">
      <w:pPr>
        <w:spacing w:after="120" w:line="240" w:lineRule="auto"/>
        <w:jc w:val="center"/>
        <w:rPr>
          <w:rFonts w:ascii="Angsana New" w:hAnsi="Angsana New" w:cs="Angsana New"/>
          <w:b/>
          <w:bCs/>
          <w:sz w:val="36"/>
          <w:szCs w:val="36"/>
        </w:rPr>
      </w:pPr>
    </w:p>
    <w:p w14:paraId="4CEDD591" w14:textId="77777777" w:rsidR="00CA4279" w:rsidRDefault="00CA4279" w:rsidP="00CA4279">
      <w:pPr>
        <w:spacing w:after="120" w:line="240" w:lineRule="auto"/>
        <w:jc w:val="center"/>
        <w:rPr>
          <w:rFonts w:ascii="Angsana New" w:hAnsi="Angsana New" w:cs="Angsana New"/>
          <w:b/>
          <w:bCs/>
          <w:sz w:val="36"/>
          <w:szCs w:val="36"/>
        </w:rPr>
      </w:pPr>
    </w:p>
    <w:p w14:paraId="5B270506" w14:textId="77777777" w:rsidR="00CA4279" w:rsidRPr="004D614F" w:rsidRDefault="00CA4279" w:rsidP="00CA4279">
      <w:pPr>
        <w:spacing w:after="120" w:line="240" w:lineRule="auto"/>
        <w:jc w:val="center"/>
        <w:rPr>
          <w:rFonts w:ascii="Angsana New" w:hAnsi="Angsana New" w:cs="Angsana New"/>
          <w:b/>
          <w:bCs/>
          <w:sz w:val="36"/>
          <w:szCs w:val="36"/>
        </w:rPr>
      </w:pPr>
    </w:p>
    <w:p w14:paraId="02F89FDC" w14:textId="77777777" w:rsidR="00CA4279" w:rsidRPr="004D614F" w:rsidRDefault="00CA4279" w:rsidP="00CA4279">
      <w:pPr>
        <w:spacing w:after="0" w:line="240" w:lineRule="auto"/>
        <w:jc w:val="center"/>
        <w:rPr>
          <w:rFonts w:ascii="Angsana New" w:hAnsi="Angsana New" w:cs="Angsana New"/>
          <w:b/>
          <w:bCs/>
          <w:sz w:val="36"/>
          <w:szCs w:val="36"/>
        </w:rPr>
      </w:pPr>
      <w:r w:rsidRPr="004D614F">
        <w:rPr>
          <w:rFonts w:ascii="Angsana New" w:hAnsi="Angsana New" w:cs="Angsana New" w:hint="cs"/>
          <w:b/>
          <w:bCs/>
          <w:sz w:val="36"/>
          <w:szCs w:val="36"/>
          <w:cs/>
        </w:rPr>
        <w:t>ลัทธพล แพ่งสภา</w:t>
      </w:r>
    </w:p>
    <w:p w14:paraId="171964E2" w14:textId="77777777" w:rsidR="00CA4279" w:rsidRPr="004D614F" w:rsidRDefault="00CA4279" w:rsidP="00CA4279">
      <w:pPr>
        <w:spacing w:after="0" w:line="240" w:lineRule="auto"/>
        <w:jc w:val="center"/>
        <w:rPr>
          <w:rFonts w:ascii="Angsana New" w:hAnsi="Angsana New" w:cs="Angsana New"/>
          <w:b/>
          <w:bCs/>
          <w:sz w:val="36"/>
          <w:szCs w:val="36"/>
        </w:rPr>
      </w:pPr>
      <w:r w:rsidRPr="004D614F">
        <w:rPr>
          <w:rFonts w:ascii="Angsana New" w:hAnsi="Angsana New" w:cs="Angsana New" w:hint="cs"/>
          <w:b/>
          <w:bCs/>
          <w:sz w:val="36"/>
          <w:szCs w:val="36"/>
          <w:cs/>
        </w:rPr>
        <w:t>วิธวินท์ เมืองน้อย</w:t>
      </w:r>
    </w:p>
    <w:p w14:paraId="44400127" w14:textId="77777777" w:rsidR="00CA4279" w:rsidRPr="004D614F" w:rsidRDefault="00CA4279" w:rsidP="00CA4279">
      <w:pPr>
        <w:spacing w:after="0" w:line="240" w:lineRule="auto"/>
        <w:jc w:val="center"/>
        <w:rPr>
          <w:rFonts w:ascii="Angsana New" w:hAnsi="Angsana New" w:cs="Angsana New"/>
          <w:b/>
          <w:bCs/>
          <w:sz w:val="36"/>
          <w:szCs w:val="36"/>
          <w:cs/>
        </w:rPr>
      </w:pPr>
      <w:r w:rsidRPr="004D614F">
        <w:rPr>
          <w:rFonts w:ascii="Angsana New" w:hAnsi="Angsana New" w:cs="Angsana New" w:hint="cs"/>
          <w:b/>
          <w:bCs/>
          <w:sz w:val="36"/>
          <w:szCs w:val="36"/>
          <w:cs/>
        </w:rPr>
        <w:t>สมพล พิมพ์พิศคนึง</w:t>
      </w:r>
    </w:p>
    <w:p w14:paraId="667917D9" w14:textId="77777777" w:rsidR="00CA4279" w:rsidRDefault="00CA4279" w:rsidP="00CA4279">
      <w:pPr>
        <w:jc w:val="center"/>
        <w:rPr>
          <w:rFonts w:ascii="Angsana New" w:hAnsi="Angsana New" w:cs="Angsana New"/>
          <w:b/>
          <w:bCs/>
          <w:sz w:val="44"/>
          <w:szCs w:val="44"/>
        </w:rPr>
      </w:pPr>
    </w:p>
    <w:p w14:paraId="4E94C223" w14:textId="77777777" w:rsidR="00CA4279" w:rsidRDefault="00CA4279" w:rsidP="00CA4279">
      <w:pPr>
        <w:jc w:val="center"/>
        <w:rPr>
          <w:rFonts w:ascii="Angsana New" w:hAnsi="Angsana New" w:cs="Angsana New"/>
          <w:b/>
          <w:bCs/>
          <w:sz w:val="44"/>
          <w:szCs w:val="44"/>
        </w:rPr>
      </w:pPr>
    </w:p>
    <w:p w14:paraId="3BE89E8B" w14:textId="77777777" w:rsidR="00CA4279" w:rsidRDefault="00CA4279" w:rsidP="00CA4279">
      <w:pPr>
        <w:jc w:val="center"/>
        <w:rPr>
          <w:rFonts w:ascii="Angsana New" w:hAnsi="Angsana New" w:cs="Angsana New"/>
          <w:b/>
          <w:bCs/>
          <w:sz w:val="44"/>
          <w:szCs w:val="44"/>
        </w:rPr>
      </w:pPr>
    </w:p>
    <w:p w14:paraId="66170E90" w14:textId="77777777" w:rsidR="00CA4279" w:rsidRDefault="00CA4279" w:rsidP="00CA4279">
      <w:pPr>
        <w:jc w:val="center"/>
        <w:rPr>
          <w:rFonts w:ascii="Angsana New" w:hAnsi="Angsana New" w:cs="Angsana New"/>
          <w:b/>
          <w:bCs/>
          <w:sz w:val="44"/>
          <w:szCs w:val="44"/>
        </w:rPr>
      </w:pPr>
    </w:p>
    <w:p w14:paraId="1D96A2E0" w14:textId="379EA282" w:rsidR="00CA4279" w:rsidRDefault="00CA4279" w:rsidP="00CA4279">
      <w:pPr>
        <w:jc w:val="center"/>
        <w:rPr>
          <w:rFonts w:ascii="Angsana New" w:hAnsi="Angsana New" w:cs="Angsana New"/>
          <w:b/>
          <w:bCs/>
          <w:sz w:val="44"/>
          <w:szCs w:val="44"/>
        </w:rPr>
      </w:pPr>
    </w:p>
    <w:p w14:paraId="5BCD380E" w14:textId="77777777" w:rsidR="00D9758F" w:rsidRDefault="00D9758F" w:rsidP="00CA4279">
      <w:pPr>
        <w:jc w:val="center"/>
        <w:rPr>
          <w:rFonts w:ascii="Angsana New" w:hAnsi="Angsana New" w:cs="Angsana New"/>
          <w:b/>
          <w:bCs/>
          <w:sz w:val="44"/>
          <w:szCs w:val="44"/>
        </w:rPr>
      </w:pPr>
    </w:p>
    <w:p w14:paraId="36F328D1" w14:textId="481B6D1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ปริญญานิพนธ์นี้เป็นส่วนหนึ่งของการศึกษาตามหลักสูตรปริญญาวิศวกรรมศาสตรบัณฑิต</w:t>
      </w:r>
    </w:p>
    <w:p w14:paraId="2971B1AB" w14:textId="7777777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สาขาวิชาวิศวกรรมคอมพิวเตอร์ คณะวิศวกรรมศาสตร์</w:t>
      </w:r>
    </w:p>
    <w:p w14:paraId="09B9BB80" w14:textId="77777777" w:rsidR="00CA4279" w:rsidRDefault="00CA4279" w:rsidP="00D9758F">
      <w:pPr>
        <w:spacing w:after="0" w:line="240" w:lineRule="auto"/>
        <w:jc w:val="center"/>
        <w:rPr>
          <w:rFonts w:ascii="Angsana New" w:hAnsi="Angsana New" w:cs="Angsana New"/>
          <w:b/>
          <w:bCs/>
          <w:sz w:val="36"/>
          <w:szCs w:val="36"/>
        </w:rPr>
      </w:pPr>
      <w:r>
        <w:rPr>
          <w:rFonts w:ascii="Angsana New" w:hAnsi="Angsana New" w:cs="Angsana New" w:hint="cs"/>
          <w:b/>
          <w:bCs/>
          <w:sz w:val="36"/>
          <w:szCs w:val="36"/>
          <w:cs/>
        </w:rPr>
        <w:t>สถาบันเทคโนโลยีพระจอมเกล้าเจ้าคุณทหารลาดกระบัง</w:t>
      </w:r>
    </w:p>
    <w:p w14:paraId="3BFCFA21" w14:textId="77777777" w:rsidR="00BA59F0" w:rsidRDefault="00CA4279" w:rsidP="00D9758F">
      <w:pPr>
        <w:spacing w:after="0" w:line="240" w:lineRule="auto"/>
        <w:jc w:val="center"/>
        <w:rPr>
          <w:rFonts w:ascii="Angsana New" w:hAnsi="Angsana New" w:cs="Angsana New"/>
          <w:b/>
          <w:bCs/>
          <w:sz w:val="36"/>
          <w:szCs w:val="36"/>
        </w:rPr>
        <w:sectPr w:rsidR="00BA59F0" w:rsidSect="00CA4279">
          <w:pgSz w:w="12240" w:h="15840"/>
          <w:pgMar w:top="1440" w:right="1440" w:bottom="1440" w:left="1728" w:header="720" w:footer="720" w:gutter="0"/>
          <w:cols w:space="720"/>
          <w:docGrid w:linePitch="360"/>
        </w:sectPr>
      </w:pPr>
      <w:r>
        <w:rPr>
          <w:rFonts w:ascii="Angsana New" w:hAnsi="Angsana New" w:cs="Angsana New" w:hint="cs"/>
          <w:b/>
          <w:bCs/>
          <w:sz w:val="36"/>
          <w:szCs w:val="36"/>
          <w:cs/>
        </w:rPr>
        <w:t xml:space="preserve">ปีการศึกษา </w:t>
      </w:r>
      <w:r>
        <w:rPr>
          <w:rFonts w:ascii="Angsana New" w:hAnsi="Angsana New" w:cs="Angsana New"/>
          <w:b/>
          <w:bCs/>
          <w:sz w:val="36"/>
          <w:szCs w:val="36"/>
        </w:rPr>
        <w:t>2564</w:t>
      </w:r>
    </w:p>
    <w:p w14:paraId="355AD0D4" w14:textId="26949DDE" w:rsidR="00CA4279" w:rsidRDefault="00C26FBE" w:rsidP="002A6627">
      <w:pPr>
        <w:spacing w:after="0" w:line="240" w:lineRule="auto"/>
        <w:rPr>
          <w:rFonts w:ascii="Angsana New" w:hAnsi="Angsana New" w:cs="Angsana New"/>
          <w:sz w:val="32"/>
          <w:szCs w:val="32"/>
        </w:rPr>
      </w:pPr>
      <w:r>
        <w:rPr>
          <w:rFonts w:ascii="Angsana New" w:hAnsi="Angsana New" w:cs="Angsana New" w:hint="cs"/>
          <w:sz w:val="32"/>
          <w:szCs w:val="32"/>
          <w:cs/>
        </w:rPr>
        <w:lastRenderedPageBreak/>
        <w:t xml:space="preserve">ปริญญานิพนธ์ปีการศึกษา </w:t>
      </w:r>
      <w:r>
        <w:rPr>
          <w:rFonts w:ascii="Angsana New" w:hAnsi="Angsana New" w:cs="Angsana New"/>
          <w:sz w:val="32"/>
          <w:szCs w:val="32"/>
        </w:rPr>
        <w:t>2564</w:t>
      </w:r>
    </w:p>
    <w:p w14:paraId="2E79040C" w14:textId="1D2B1411" w:rsidR="00C26FBE"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ภาควิชาวิศวกรรมคอมพิวเตอร์</w:t>
      </w:r>
    </w:p>
    <w:p w14:paraId="18AD915E" w14:textId="3FDFECA3" w:rsidR="00EB1E8B"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คณะวิศวกรรมศาสตร์ สถาบันเทคโนโลยีพระจอมเกล้าเจ้าคุณทหารลาดกระบัง</w:t>
      </w:r>
    </w:p>
    <w:p w14:paraId="0C85FD37" w14:textId="58DD1B26" w:rsidR="00EB1E8B" w:rsidRDefault="00EB1E8B" w:rsidP="002A6627">
      <w:pPr>
        <w:spacing w:after="0" w:line="240" w:lineRule="auto"/>
        <w:rPr>
          <w:rFonts w:ascii="Angsana New" w:hAnsi="Angsana New" w:cs="Angsana New"/>
          <w:sz w:val="32"/>
          <w:szCs w:val="32"/>
        </w:rPr>
      </w:pPr>
      <w:r>
        <w:rPr>
          <w:rFonts w:ascii="Angsana New" w:hAnsi="Angsana New" w:cs="Angsana New" w:hint="cs"/>
          <w:sz w:val="32"/>
          <w:szCs w:val="32"/>
          <w:cs/>
        </w:rPr>
        <w:t xml:space="preserve">เรื่อง </w:t>
      </w:r>
      <w:r w:rsidR="00002218" w:rsidRPr="00002218">
        <w:rPr>
          <w:rFonts w:ascii="Angsana New" w:hAnsi="Angsana New" w:cs="Angsana New"/>
          <w:sz w:val="32"/>
          <w:szCs w:val="32"/>
          <w:cs/>
        </w:rPr>
        <w:t>ระบบจัดการแข่งขันกีฬาบริดจ์</w:t>
      </w:r>
    </w:p>
    <w:p w14:paraId="356768A8" w14:textId="66EB95BF" w:rsidR="00002218" w:rsidRDefault="00002218" w:rsidP="00D001A9">
      <w:pPr>
        <w:spacing w:after="400" w:line="240" w:lineRule="auto"/>
        <w:ind w:firstLine="454"/>
        <w:rPr>
          <w:rFonts w:ascii="Angsana New" w:hAnsi="Angsana New" w:cs="Angsana New"/>
          <w:sz w:val="32"/>
          <w:szCs w:val="32"/>
        </w:rPr>
      </w:pPr>
      <w:r w:rsidRPr="00002218">
        <w:rPr>
          <w:rFonts w:ascii="Angsana New" w:hAnsi="Angsana New" w:cs="Angsana New"/>
          <w:sz w:val="32"/>
          <w:szCs w:val="32"/>
        </w:rPr>
        <w:t>BRIDGE COMPETITION MANAGEMENT SYSTEM</w:t>
      </w:r>
    </w:p>
    <w:p w14:paraId="6B2ABCC5" w14:textId="69249608" w:rsidR="00002218" w:rsidRDefault="00002218" w:rsidP="002A6627">
      <w:pPr>
        <w:spacing w:after="0" w:line="240" w:lineRule="auto"/>
        <w:rPr>
          <w:rFonts w:ascii="Angsana New" w:hAnsi="Angsana New" w:cs="Angsana New"/>
          <w:sz w:val="32"/>
          <w:szCs w:val="32"/>
        </w:rPr>
      </w:pPr>
      <w:r>
        <w:rPr>
          <w:rFonts w:ascii="Angsana New" w:hAnsi="Angsana New" w:cs="Angsana New" w:hint="cs"/>
          <w:sz w:val="32"/>
          <w:szCs w:val="32"/>
          <w:cs/>
        </w:rPr>
        <w:t>ผู้จัดทำ</w:t>
      </w:r>
    </w:p>
    <w:p w14:paraId="3B9CAFFC" w14:textId="6BE7F38A" w:rsidR="00002218" w:rsidRDefault="00002218" w:rsidP="002A6627">
      <w:pPr>
        <w:spacing w:after="0" w:line="240" w:lineRule="auto"/>
        <w:rPr>
          <w:rFonts w:ascii="Angsana New" w:hAnsi="Angsana New" w:cs="Angsana New"/>
          <w:sz w:val="32"/>
          <w:szCs w:val="32"/>
        </w:rPr>
      </w:pPr>
      <w:r>
        <w:rPr>
          <w:rFonts w:ascii="Angsana New" w:hAnsi="Angsana New" w:cs="Angsana New"/>
          <w:sz w:val="32"/>
          <w:szCs w:val="32"/>
        </w:rPr>
        <w:t xml:space="preserve">1. </w:t>
      </w:r>
      <w:r w:rsidR="0037736C">
        <w:rPr>
          <w:rFonts w:ascii="Angsana New" w:hAnsi="Angsana New" w:cs="Angsana New" w:hint="cs"/>
          <w:sz w:val="32"/>
          <w:szCs w:val="32"/>
          <w:cs/>
        </w:rPr>
        <w:t>นายลัทธพล แพ่งสภา</w:t>
      </w:r>
      <w:r w:rsidR="0037736C">
        <w:rPr>
          <w:rFonts w:ascii="Angsana New" w:hAnsi="Angsana New" w:cs="Angsana New"/>
          <w:sz w:val="32"/>
          <w:szCs w:val="32"/>
          <w:cs/>
        </w:rPr>
        <w:tab/>
      </w:r>
      <w:r w:rsidR="0037736C">
        <w:rPr>
          <w:rFonts w:ascii="Angsana New" w:hAnsi="Angsana New" w:cs="Angsana New"/>
          <w:sz w:val="32"/>
          <w:szCs w:val="32"/>
          <w:cs/>
        </w:rPr>
        <w:tab/>
      </w:r>
      <w:r w:rsidR="0037736C">
        <w:rPr>
          <w:rFonts w:ascii="Angsana New" w:hAnsi="Angsana New" w:cs="Angsana New" w:hint="cs"/>
          <w:sz w:val="32"/>
          <w:szCs w:val="32"/>
          <w:cs/>
        </w:rPr>
        <w:t xml:space="preserve">รหัสนักศึกษา </w:t>
      </w:r>
      <w:r w:rsidR="0037736C">
        <w:rPr>
          <w:rFonts w:ascii="Angsana New" w:hAnsi="Angsana New" w:cs="Angsana New"/>
          <w:sz w:val="32"/>
          <w:szCs w:val="32"/>
        </w:rPr>
        <w:t>61010914</w:t>
      </w:r>
    </w:p>
    <w:p w14:paraId="3C76EEF7" w14:textId="6E8B4451" w:rsidR="0037736C" w:rsidRDefault="0037736C" w:rsidP="002A6627">
      <w:pPr>
        <w:spacing w:after="0" w:line="240" w:lineRule="auto"/>
        <w:rPr>
          <w:rFonts w:ascii="Angsana New" w:hAnsi="Angsana New" w:cs="Angsana New"/>
          <w:sz w:val="32"/>
          <w:szCs w:val="32"/>
        </w:rPr>
      </w:pPr>
      <w:r>
        <w:rPr>
          <w:rFonts w:ascii="Angsana New" w:hAnsi="Angsana New" w:cs="Angsana New"/>
          <w:sz w:val="32"/>
          <w:szCs w:val="32"/>
        </w:rPr>
        <w:t xml:space="preserve">2. </w:t>
      </w:r>
      <w:r>
        <w:rPr>
          <w:rFonts w:ascii="Angsana New" w:hAnsi="Angsana New" w:cs="Angsana New" w:hint="cs"/>
          <w:sz w:val="32"/>
          <w:szCs w:val="32"/>
          <w:cs/>
        </w:rPr>
        <w:t>นาย</w:t>
      </w:r>
      <w:r w:rsidR="001A46BB" w:rsidRPr="001A46BB">
        <w:rPr>
          <w:rFonts w:ascii="Angsana New" w:hAnsi="Angsana New" w:cs="Angsana New"/>
          <w:sz w:val="32"/>
          <w:szCs w:val="32"/>
          <w:cs/>
        </w:rPr>
        <w:t>วิธวินท์ เมืองน้อย</w:t>
      </w:r>
      <w:r w:rsidR="001A46BB">
        <w:rPr>
          <w:rFonts w:ascii="Angsana New" w:hAnsi="Angsana New" w:cs="Angsana New"/>
          <w:sz w:val="32"/>
          <w:szCs w:val="32"/>
          <w:cs/>
        </w:rPr>
        <w:tab/>
      </w:r>
      <w:r w:rsidR="001A46BB">
        <w:rPr>
          <w:rFonts w:ascii="Angsana New" w:hAnsi="Angsana New" w:cs="Angsana New"/>
          <w:sz w:val="32"/>
          <w:szCs w:val="32"/>
          <w:cs/>
        </w:rPr>
        <w:tab/>
      </w:r>
      <w:r w:rsidR="001A46BB">
        <w:rPr>
          <w:rFonts w:ascii="Angsana New" w:hAnsi="Angsana New" w:cs="Angsana New" w:hint="cs"/>
          <w:sz w:val="32"/>
          <w:szCs w:val="32"/>
          <w:cs/>
        </w:rPr>
        <w:t xml:space="preserve">รหัสนักศึกษา </w:t>
      </w:r>
      <w:r w:rsidR="001A46BB">
        <w:rPr>
          <w:rFonts w:ascii="Angsana New" w:hAnsi="Angsana New" w:cs="Angsana New"/>
          <w:sz w:val="32"/>
          <w:szCs w:val="32"/>
        </w:rPr>
        <w:t>61010968</w:t>
      </w:r>
    </w:p>
    <w:p w14:paraId="6FC8B828" w14:textId="63B12FA7" w:rsidR="001A46BB" w:rsidRDefault="001A46BB" w:rsidP="002A6627">
      <w:pPr>
        <w:spacing w:after="2000" w:line="240" w:lineRule="auto"/>
        <w:rPr>
          <w:rFonts w:ascii="Angsana New" w:hAnsi="Angsana New" w:cs="Angsana New"/>
          <w:sz w:val="32"/>
          <w:szCs w:val="32"/>
        </w:rPr>
      </w:pPr>
      <w:r>
        <w:rPr>
          <w:rFonts w:ascii="Angsana New" w:hAnsi="Angsana New" w:cs="Angsana New"/>
          <w:sz w:val="32"/>
          <w:szCs w:val="32"/>
        </w:rPr>
        <w:t xml:space="preserve">3. </w:t>
      </w:r>
      <w:r>
        <w:rPr>
          <w:rFonts w:ascii="Angsana New" w:hAnsi="Angsana New" w:cs="Angsana New" w:hint="cs"/>
          <w:sz w:val="32"/>
          <w:szCs w:val="32"/>
          <w:cs/>
        </w:rPr>
        <w:t>นาย</w:t>
      </w:r>
      <w:r w:rsidRPr="001A46BB">
        <w:rPr>
          <w:rFonts w:ascii="Angsana New" w:hAnsi="Angsana New" w:cs="Angsana New"/>
          <w:sz w:val="32"/>
          <w:szCs w:val="32"/>
          <w:cs/>
        </w:rPr>
        <w:t>สมพล พิมพ์พิศคนึง</w:t>
      </w:r>
      <w:r w:rsidR="0026264E">
        <w:rPr>
          <w:rFonts w:ascii="Angsana New" w:hAnsi="Angsana New" w:cs="Angsana New"/>
          <w:sz w:val="32"/>
          <w:szCs w:val="32"/>
          <w:cs/>
        </w:rPr>
        <w:tab/>
      </w:r>
      <w:r>
        <w:rPr>
          <w:rFonts w:ascii="Angsana New" w:hAnsi="Angsana New" w:cs="Angsana New" w:hint="cs"/>
          <w:sz w:val="32"/>
          <w:szCs w:val="32"/>
          <w:cs/>
        </w:rPr>
        <w:t>รหัสนักศึกษา</w:t>
      </w:r>
      <w:r w:rsidR="00342204">
        <w:rPr>
          <w:rFonts w:ascii="Angsana New" w:hAnsi="Angsana New" w:cs="Angsana New"/>
          <w:sz w:val="32"/>
          <w:szCs w:val="32"/>
        </w:rPr>
        <w:t xml:space="preserve"> 61011066</w:t>
      </w:r>
    </w:p>
    <w:p w14:paraId="1F7E0C89" w14:textId="5FE352E8" w:rsidR="00E907DC" w:rsidRDefault="00E907DC" w:rsidP="002A6627">
      <w:pPr>
        <w:spacing w:after="0" w:line="240" w:lineRule="auto"/>
        <w:jc w:val="right"/>
        <w:rPr>
          <w:rFonts w:ascii="Angsana New" w:hAnsi="Angsana New" w:cs="Angsana New"/>
          <w:sz w:val="32"/>
          <w:szCs w:val="32"/>
        </w:rPr>
      </w:pPr>
      <w:r>
        <w:rPr>
          <w:rFonts w:ascii="Angsana New" w:hAnsi="Angsana New" w:cs="Angsana New"/>
          <w:sz w:val="32"/>
          <w:szCs w:val="32"/>
        </w:rPr>
        <w:t>____________________</w:t>
      </w:r>
      <w:r w:rsidR="00D83A4B">
        <w:rPr>
          <w:rFonts w:ascii="Angsana New" w:hAnsi="Angsana New" w:cs="Angsana New"/>
          <w:sz w:val="32"/>
          <w:szCs w:val="32"/>
        </w:rPr>
        <w:t xml:space="preserve">__________ </w:t>
      </w:r>
      <w:r w:rsidR="00D83A4B">
        <w:rPr>
          <w:rFonts w:ascii="Angsana New" w:hAnsi="Angsana New" w:cs="Angsana New" w:hint="cs"/>
          <w:sz w:val="32"/>
          <w:szCs w:val="32"/>
          <w:cs/>
        </w:rPr>
        <w:t>อาจารย์ที่ปรึกษา</w:t>
      </w:r>
    </w:p>
    <w:p w14:paraId="02018B13" w14:textId="4F5C1F06" w:rsidR="00937295" w:rsidRPr="00C26FBE" w:rsidRDefault="00937295" w:rsidP="002A6627">
      <w:pPr>
        <w:spacing w:after="0" w:line="240" w:lineRule="auto"/>
        <w:ind w:right="1800"/>
        <w:jc w:val="right"/>
        <w:rPr>
          <w:rFonts w:ascii="Angsana New" w:hAnsi="Angsana New" w:cs="Angsana New"/>
          <w:sz w:val="32"/>
          <w:szCs w:val="32"/>
          <w:cs/>
        </w:rPr>
      </w:pPr>
      <w:r>
        <w:rPr>
          <w:rFonts w:ascii="Angsana New" w:hAnsi="Angsana New" w:cs="Angsana New"/>
          <w:sz w:val="32"/>
          <w:szCs w:val="32"/>
        </w:rPr>
        <w:t>(</w:t>
      </w:r>
      <w:r>
        <w:rPr>
          <w:rFonts w:ascii="Angsana New" w:hAnsi="Angsana New" w:cs="Angsana New" w:hint="cs"/>
          <w:sz w:val="32"/>
          <w:szCs w:val="32"/>
          <w:cs/>
        </w:rPr>
        <w:t>อาจารย์วิบูลย์ พร้อมพา</w:t>
      </w:r>
      <w:r w:rsidR="002A4CB3">
        <w:rPr>
          <w:rFonts w:ascii="Angsana New" w:hAnsi="Angsana New" w:cs="Angsana New" w:hint="cs"/>
          <w:sz w:val="32"/>
          <w:szCs w:val="32"/>
          <w:cs/>
        </w:rPr>
        <w:t>นิ</w:t>
      </w:r>
      <w:r>
        <w:rPr>
          <w:rFonts w:ascii="Angsana New" w:hAnsi="Angsana New" w:cs="Angsana New" w:hint="cs"/>
          <w:sz w:val="32"/>
          <w:szCs w:val="32"/>
          <w:cs/>
        </w:rPr>
        <w:t>ชย์</w:t>
      </w:r>
      <w:r>
        <w:rPr>
          <w:rFonts w:ascii="Angsana New" w:hAnsi="Angsana New" w:cs="Angsana New"/>
          <w:sz w:val="32"/>
          <w:szCs w:val="32"/>
        </w:rPr>
        <w:t>)</w:t>
      </w:r>
    </w:p>
    <w:p w14:paraId="095EB11B" w14:textId="77777777" w:rsidR="00D9758F" w:rsidRPr="004D614F" w:rsidRDefault="00D9758F" w:rsidP="002A6627">
      <w:pPr>
        <w:spacing w:after="0" w:line="240" w:lineRule="auto"/>
        <w:jc w:val="center"/>
        <w:rPr>
          <w:rFonts w:ascii="Angsana New" w:hAnsi="Angsana New" w:cs="Angsana New"/>
          <w:b/>
          <w:bCs/>
          <w:sz w:val="36"/>
          <w:szCs w:val="36"/>
        </w:rPr>
      </w:pPr>
    </w:p>
    <w:p w14:paraId="2CCF8EF3" w14:textId="77777777" w:rsidR="00194ED6" w:rsidRDefault="00194ED6"/>
    <w:p w14:paraId="34CBA284" w14:textId="77777777" w:rsidR="00CA787B" w:rsidRDefault="00CA787B"/>
    <w:p w14:paraId="74822245" w14:textId="77777777" w:rsidR="00CA787B" w:rsidRDefault="00CA787B"/>
    <w:p w14:paraId="55946360" w14:textId="77777777" w:rsidR="00CA787B" w:rsidRDefault="00CA787B"/>
    <w:p w14:paraId="1B14DF14" w14:textId="77777777" w:rsidR="00CA787B" w:rsidRDefault="00CA787B"/>
    <w:p w14:paraId="50F5EFB4" w14:textId="77777777" w:rsidR="00CA787B" w:rsidRDefault="00CA787B"/>
    <w:p w14:paraId="573F8206" w14:textId="77777777" w:rsidR="00CA787B" w:rsidRDefault="00CA787B"/>
    <w:p w14:paraId="5E23A3CD" w14:textId="77777777" w:rsidR="00CA787B" w:rsidRDefault="00CA787B"/>
    <w:p w14:paraId="4BC4C760" w14:textId="77777777" w:rsidR="00CA787B" w:rsidRDefault="00CA787B"/>
    <w:p w14:paraId="3D321FB6" w14:textId="77777777" w:rsidR="00CA787B" w:rsidRDefault="00CA787B"/>
    <w:p w14:paraId="1C73B8FB" w14:textId="77777777" w:rsidR="00CA787B" w:rsidRDefault="00CA787B"/>
    <w:p w14:paraId="019C1199" w14:textId="77777777" w:rsidR="00CA787B" w:rsidRDefault="00CA787B"/>
    <w:p w14:paraId="10D08AF3" w14:textId="77777777" w:rsidR="002675DA" w:rsidRPr="002675DA" w:rsidRDefault="002675DA" w:rsidP="00A63708">
      <w:pPr>
        <w:spacing w:after="0" w:line="240" w:lineRule="auto"/>
        <w:jc w:val="center"/>
        <w:rPr>
          <w:rFonts w:ascii="Angsana New" w:hAnsi="Angsana New" w:cs="Angsana New"/>
          <w:b/>
          <w:bCs/>
          <w:sz w:val="48"/>
          <w:szCs w:val="48"/>
        </w:rPr>
      </w:pPr>
      <w:r w:rsidRPr="002675DA">
        <w:rPr>
          <w:rFonts w:ascii="Angsana New" w:hAnsi="Angsana New" w:cs="Angsana New"/>
          <w:b/>
          <w:bCs/>
          <w:sz w:val="48"/>
          <w:szCs w:val="48"/>
          <w:cs/>
        </w:rPr>
        <w:lastRenderedPageBreak/>
        <w:t xml:space="preserve">ระบบจัดการแข่งขันกีฬาบริดจ์ </w:t>
      </w:r>
    </w:p>
    <w:p w14:paraId="1B62FAAC" w14:textId="4B8DE140" w:rsidR="00DD666C" w:rsidRP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นายลัทธพล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sidR="00E758B4">
        <w:rPr>
          <w:rFonts w:ascii="Angsana New" w:hAnsi="Angsana New" w:cs="Angsana New"/>
          <w:sz w:val="32"/>
          <w:szCs w:val="32"/>
        </w:rPr>
        <w:tab/>
      </w:r>
    </w:p>
    <w:p w14:paraId="3F376B95" w14:textId="10DEB9E3" w:rsidR="00DD666C" w:rsidRP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sidR="00E758B4">
        <w:rPr>
          <w:rFonts w:ascii="Angsana New" w:hAnsi="Angsana New" w:cs="Angsana New"/>
          <w:sz w:val="32"/>
          <w:szCs w:val="32"/>
        </w:rPr>
        <w:tab/>
      </w:r>
    </w:p>
    <w:p w14:paraId="420CB64D" w14:textId="2CA59C2C" w:rsidR="00DD666C" w:rsidRDefault="00DD666C" w:rsidP="00DD666C">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sidR="00394BDA">
        <w:rPr>
          <w:rFonts w:ascii="Angsana New" w:hAnsi="Angsana New" w:cs="Angsana New"/>
          <w:sz w:val="32"/>
          <w:szCs w:val="32"/>
        </w:rPr>
        <w:tab/>
      </w:r>
      <w:r w:rsidRPr="00DD666C">
        <w:rPr>
          <w:rFonts w:ascii="Angsana New" w:hAnsi="Angsana New" w:cs="Angsana New"/>
          <w:sz w:val="32"/>
          <w:szCs w:val="32"/>
        </w:rPr>
        <w:t>61011066</w:t>
      </w:r>
      <w:r w:rsidR="00E758B4">
        <w:rPr>
          <w:rFonts w:ascii="Angsana New" w:hAnsi="Angsana New" w:cs="Angsana New"/>
          <w:sz w:val="32"/>
          <w:szCs w:val="32"/>
        </w:rPr>
        <w:tab/>
      </w:r>
    </w:p>
    <w:p w14:paraId="6A8A17CE" w14:textId="4A84B74A" w:rsidR="00CA787B" w:rsidRDefault="00E73A5E" w:rsidP="00A63708">
      <w:pPr>
        <w:spacing w:after="0" w:line="240" w:lineRule="auto"/>
        <w:jc w:val="right"/>
        <w:rPr>
          <w:rFonts w:ascii="Angsana New" w:hAnsi="Angsana New" w:cs="Angsana New"/>
          <w:sz w:val="32"/>
          <w:szCs w:val="32"/>
        </w:rPr>
      </w:pPr>
      <w:r>
        <w:rPr>
          <w:rFonts w:ascii="Angsana New" w:hAnsi="Angsana New" w:cs="Angsana New" w:hint="cs"/>
          <w:sz w:val="32"/>
          <w:szCs w:val="32"/>
          <w:cs/>
        </w:rPr>
        <w:t xml:space="preserve">อาจารย์วิบูลย์ </w:t>
      </w:r>
      <w:r w:rsidR="00DD666C">
        <w:rPr>
          <w:rFonts w:ascii="Angsana New" w:hAnsi="Angsana New" w:cs="Angsana New"/>
          <w:sz w:val="32"/>
          <w:szCs w:val="32"/>
        </w:rPr>
        <w:tab/>
      </w:r>
      <w:r>
        <w:rPr>
          <w:rFonts w:ascii="Angsana New" w:hAnsi="Angsana New" w:cs="Angsana New" w:hint="cs"/>
          <w:sz w:val="32"/>
          <w:szCs w:val="32"/>
          <w:cs/>
        </w:rPr>
        <w:t>พร้อมพา</w:t>
      </w:r>
      <w:r w:rsidR="002A4CB3">
        <w:rPr>
          <w:rFonts w:ascii="Angsana New" w:hAnsi="Angsana New" w:cs="Angsana New" w:hint="cs"/>
          <w:sz w:val="32"/>
          <w:szCs w:val="32"/>
          <w:cs/>
        </w:rPr>
        <w:t>นิ</w:t>
      </w:r>
      <w:r>
        <w:rPr>
          <w:rFonts w:ascii="Angsana New" w:hAnsi="Angsana New" w:cs="Angsana New" w:hint="cs"/>
          <w:sz w:val="32"/>
          <w:szCs w:val="32"/>
          <w:cs/>
        </w:rPr>
        <w:t xml:space="preserve">ชย์ </w:t>
      </w:r>
      <w:r w:rsidR="00DD666C">
        <w:rPr>
          <w:rFonts w:ascii="Angsana New" w:hAnsi="Angsana New" w:cs="Angsana New"/>
          <w:sz w:val="32"/>
          <w:szCs w:val="32"/>
        </w:rPr>
        <w:tab/>
      </w:r>
      <w:r>
        <w:rPr>
          <w:rFonts w:ascii="Angsana New" w:hAnsi="Angsana New" w:cs="Angsana New" w:hint="cs"/>
          <w:sz w:val="32"/>
          <w:szCs w:val="32"/>
          <w:cs/>
        </w:rPr>
        <w:t>อาจารย์ที่ปรึกษา</w:t>
      </w:r>
      <w:r w:rsidR="00E758B4">
        <w:rPr>
          <w:rFonts w:ascii="Angsana New" w:hAnsi="Angsana New" w:cs="Angsana New"/>
          <w:sz w:val="32"/>
          <w:szCs w:val="32"/>
        </w:rPr>
        <w:tab/>
      </w:r>
    </w:p>
    <w:p w14:paraId="55B31286" w14:textId="02701B30" w:rsidR="00B66BFD" w:rsidRDefault="003E7071" w:rsidP="00B66BFD">
      <w:pPr>
        <w:spacing w:after="400" w:line="240" w:lineRule="auto"/>
        <w:jc w:val="right"/>
        <w:rPr>
          <w:rFonts w:ascii="Angsana New" w:hAnsi="Angsana New" w:cs="Angsana New"/>
          <w:sz w:val="32"/>
          <w:szCs w:val="32"/>
        </w:rPr>
      </w:pPr>
      <w:r>
        <w:rPr>
          <w:rFonts w:ascii="Angsana New" w:hAnsi="Angsana New" w:cs="Angsana New" w:hint="cs"/>
          <w:sz w:val="32"/>
          <w:szCs w:val="32"/>
          <w:cs/>
        </w:rPr>
        <w:t xml:space="preserve">ปีการศึกษา </w:t>
      </w:r>
      <w:r>
        <w:rPr>
          <w:rFonts w:ascii="Angsana New" w:hAnsi="Angsana New" w:cs="Angsana New"/>
          <w:sz w:val="32"/>
          <w:szCs w:val="32"/>
        </w:rPr>
        <w:t>2564</w:t>
      </w:r>
      <w:r w:rsidR="00E758B4">
        <w:rPr>
          <w:rFonts w:ascii="Angsana New" w:hAnsi="Angsana New" w:cs="Angsana New"/>
          <w:sz w:val="32"/>
          <w:szCs w:val="32"/>
        </w:rPr>
        <w:tab/>
      </w:r>
      <w:r w:rsidR="00E758B4">
        <w:rPr>
          <w:rFonts w:ascii="Angsana New" w:hAnsi="Angsana New" w:cs="Angsana New"/>
          <w:sz w:val="32"/>
          <w:szCs w:val="32"/>
        </w:rPr>
        <w:tab/>
      </w:r>
      <w:r w:rsidR="006B5D64">
        <w:rPr>
          <w:rFonts w:ascii="Angsana New" w:hAnsi="Angsana New" w:cs="Angsana New"/>
          <w:sz w:val="32"/>
          <w:szCs w:val="32"/>
          <w:cs/>
        </w:rPr>
        <w:tab/>
      </w:r>
      <w:r w:rsidR="00E758B4">
        <w:rPr>
          <w:rFonts w:ascii="Angsana New" w:hAnsi="Angsana New" w:cs="Angsana New"/>
          <w:sz w:val="32"/>
          <w:szCs w:val="32"/>
        </w:rPr>
        <w:tab/>
      </w:r>
      <w:r w:rsidR="00E758B4">
        <w:rPr>
          <w:rFonts w:ascii="Angsana New" w:hAnsi="Angsana New" w:cs="Angsana New"/>
          <w:sz w:val="32"/>
          <w:szCs w:val="32"/>
        </w:rPr>
        <w:tab/>
      </w:r>
    </w:p>
    <w:p w14:paraId="071B944B" w14:textId="0CC62614" w:rsidR="004D370D" w:rsidRDefault="006B5D64" w:rsidP="003C0C92">
      <w:pPr>
        <w:spacing w:after="0" w:line="240" w:lineRule="auto"/>
        <w:rPr>
          <w:rFonts w:ascii="Angsana New" w:hAnsi="Angsana New" w:cs="Angsana New"/>
          <w:b/>
          <w:bCs/>
          <w:sz w:val="32"/>
          <w:szCs w:val="32"/>
        </w:rPr>
      </w:pPr>
      <w:r w:rsidRPr="00B17726">
        <w:rPr>
          <w:rFonts w:ascii="Angsana New" w:hAnsi="Angsana New" w:cs="Angsana New" w:hint="cs"/>
          <w:b/>
          <w:bCs/>
          <w:sz w:val="36"/>
          <w:szCs w:val="36"/>
          <w:cs/>
        </w:rPr>
        <w:t>บทคัดย่อ</w:t>
      </w:r>
      <w:r w:rsidR="00E758B4" w:rsidRPr="003C0C92">
        <w:rPr>
          <w:rFonts w:ascii="Angsana New" w:hAnsi="Angsana New" w:cs="Angsana New"/>
          <w:b/>
          <w:bCs/>
          <w:sz w:val="32"/>
          <w:szCs w:val="32"/>
        </w:rPr>
        <w:tab/>
      </w:r>
    </w:p>
    <w:p w14:paraId="0F759921" w14:textId="4A6F5A78" w:rsidR="00AD2F90" w:rsidRDefault="00C044BE">
      <w:pPr>
        <w:rPr>
          <w:rFonts w:ascii="Angsana New" w:hAnsi="Angsana New" w:cs="Angsana New"/>
          <w:sz w:val="32"/>
          <w:szCs w:val="32"/>
        </w:rPr>
      </w:pPr>
      <w:r>
        <w:rPr>
          <w:rFonts w:ascii="Angsana New" w:hAnsi="Angsana New" w:cs="Angsana New"/>
          <w:sz w:val="32"/>
          <w:szCs w:val="32"/>
          <w:cs/>
        </w:rPr>
        <w:tab/>
      </w:r>
      <w:r w:rsidR="009335BC">
        <w:rPr>
          <w:rFonts w:ascii="Angsana New" w:hAnsi="Angsana New" w:cs="Angsana New" w:hint="cs"/>
          <w:sz w:val="32"/>
          <w:szCs w:val="32"/>
          <w:cs/>
        </w:rPr>
        <w:t>ระบบจัดการแข่งขัน</w:t>
      </w:r>
      <w:r w:rsidR="00E87EF4">
        <w:rPr>
          <w:rFonts w:ascii="Angsana New" w:hAnsi="Angsana New" w:cs="Angsana New" w:hint="cs"/>
          <w:sz w:val="32"/>
          <w:szCs w:val="32"/>
          <w:cs/>
        </w:rPr>
        <w:t>กีฬาบริดจ์</w:t>
      </w:r>
      <w:r w:rsidR="00890083">
        <w:rPr>
          <w:rFonts w:ascii="Angsana New" w:hAnsi="Angsana New" w:cs="Angsana New" w:hint="cs"/>
          <w:sz w:val="32"/>
          <w:szCs w:val="32"/>
          <w:cs/>
        </w:rPr>
        <w:t xml:space="preserve"> มีวัตถุประสงค์เพื่อ</w:t>
      </w:r>
      <w:r w:rsidR="000C5C10">
        <w:rPr>
          <w:rFonts w:ascii="Angsana New" w:hAnsi="Angsana New" w:cs="Angsana New" w:hint="cs"/>
          <w:sz w:val="32"/>
          <w:szCs w:val="32"/>
          <w:cs/>
        </w:rPr>
        <w:t>การลดภาระค่าใช้จ่ายในการจัด</w:t>
      </w:r>
      <w:r w:rsidR="006B2C33">
        <w:rPr>
          <w:rFonts w:ascii="Angsana New" w:hAnsi="Angsana New" w:cs="Angsana New" w:hint="cs"/>
          <w:sz w:val="32"/>
          <w:szCs w:val="32"/>
          <w:cs/>
        </w:rPr>
        <w:t>การแข่งขัน</w:t>
      </w:r>
      <w:r w:rsidR="00131468">
        <w:rPr>
          <w:rFonts w:ascii="Angsana New" w:hAnsi="Angsana New" w:cs="Angsana New" w:hint="cs"/>
          <w:sz w:val="32"/>
          <w:szCs w:val="32"/>
          <w:cs/>
        </w:rPr>
        <w:t xml:space="preserve"> รวมไปถึงค่าใช้จ่าย</w:t>
      </w:r>
      <w:r w:rsidR="001434C0">
        <w:rPr>
          <w:rFonts w:ascii="Angsana New" w:hAnsi="Angsana New" w:cs="Angsana New" w:hint="cs"/>
          <w:sz w:val="32"/>
          <w:szCs w:val="32"/>
          <w:cs/>
        </w:rPr>
        <w:t>อุปกรณ์และเจ้าหน้าที่ในการแข่งขัน</w:t>
      </w:r>
      <w:r w:rsidR="00964A29">
        <w:rPr>
          <w:rFonts w:ascii="Angsana New" w:hAnsi="Angsana New" w:cs="Angsana New" w:hint="cs"/>
          <w:sz w:val="32"/>
          <w:szCs w:val="32"/>
          <w:cs/>
        </w:rPr>
        <w:t xml:space="preserve"> หากเป็นการแข่งขันระดับใหญ่จะต้องมี</w:t>
      </w:r>
      <w:r w:rsidR="00660A7C">
        <w:rPr>
          <w:rFonts w:ascii="Angsana New" w:hAnsi="Angsana New" w:cs="Angsana New" w:hint="cs"/>
          <w:sz w:val="32"/>
          <w:szCs w:val="32"/>
          <w:cs/>
        </w:rPr>
        <w:t>ค่าใช้จ่ายเพิ่มขึ้นอีกมาก</w:t>
      </w:r>
      <w:r w:rsidR="00AA09A4">
        <w:rPr>
          <w:rFonts w:ascii="Angsana New" w:hAnsi="Angsana New" w:cs="Angsana New" w:hint="cs"/>
          <w:sz w:val="32"/>
          <w:szCs w:val="32"/>
          <w:cs/>
        </w:rPr>
        <w:t xml:space="preserve"> ซึ่งระบบนี้จะเข้ามาช่ายแก้ไขปัญหา</w:t>
      </w:r>
      <w:r w:rsidR="00D90587">
        <w:rPr>
          <w:rFonts w:ascii="Angsana New" w:hAnsi="Angsana New" w:cs="Angsana New" w:hint="cs"/>
          <w:sz w:val="32"/>
          <w:szCs w:val="32"/>
          <w:cs/>
        </w:rPr>
        <w:t xml:space="preserve">โดยการใช้ </w:t>
      </w:r>
      <w:r w:rsidR="00D90587">
        <w:rPr>
          <w:rFonts w:ascii="Angsana New" w:hAnsi="Angsana New" w:cs="Angsana New"/>
          <w:sz w:val="32"/>
          <w:szCs w:val="32"/>
        </w:rPr>
        <w:t xml:space="preserve">Web application </w:t>
      </w:r>
      <w:r w:rsidR="00AD2F90">
        <w:rPr>
          <w:rFonts w:ascii="Angsana New" w:hAnsi="Angsana New" w:cs="Angsana New" w:hint="cs"/>
          <w:sz w:val="32"/>
          <w:szCs w:val="32"/>
          <w:cs/>
        </w:rPr>
        <w:t>แทน</w:t>
      </w:r>
    </w:p>
    <w:p w14:paraId="08F52C16" w14:textId="1E65EC57" w:rsidR="00026511" w:rsidRDefault="001774E9">
      <w:pPr>
        <w:rPr>
          <w:rFonts w:ascii="Angsana New" w:hAnsi="Angsana New" w:cs="Angsana New"/>
          <w:sz w:val="32"/>
          <w:szCs w:val="32"/>
        </w:rPr>
      </w:pPr>
      <w:r>
        <w:rPr>
          <w:rFonts w:ascii="Angsana New" w:hAnsi="Angsana New" w:cs="Angsana New"/>
          <w:sz w:val="32"/>
          <w:szCs w:val="32"/>
          <w:cs/>
        </w:rPr>
        <w:tab/>
      </w:r>
      <w:r w:rsidR="00026511">
        <w:rPr>
          <w:rFonts w:ascii="Angsana New" w:hAnsi="Angsana New" w:cs="Angsana New" w:hint="cs"/>
          <w:sz w:val="32"/>
          <w:szCs w:val="32"/>
          <w:cs/>
        </w:rPr>
        <w:t xml:space="preserve">ในส่วนของการทำ </w:t>
      </w:r>
      <w:r w:rsidR="00026511">
        <w:rPr>
          <w:rFonts w:ascii="Angsana New" w:hAnsi="Angsana New" w:cs="Angsana New"/>
          <w:sz w:val="32"/>
          <w:szCs w:val="32"/>
        </w:rPr>
        <w:t xml:space="preserve">Web application </w:t>
      </w:r>
      <w:r w:rsidR="00026511">
        <w:rPr>
          <w:rFonts w:ascii="Angsana New" w:hAnsi="Angsana New" w:cs="Angsana New" w:hint="cs"/>
          <w:sz w:val="32"/>
          <w:szCs w:val="32"/>
          <w:cs/>
        </w:rPr>
        <w:t>นั้นเราจะทำการ</w:t>
      </w:r>
      <w:r w:rsidR="006B5279">
        <w:rPr>
          <w:rFonts w:ascii="Angsana New" w:hAnsi="Angsana New" w:cs="Angsana New" w:hint="cs"/>
          <w:sz w:val="32"/>
          <w:szCs w:val="32"/>
          <w:cs/>
        </w:rPr>
        <w:t>ออกแบบ</w:t>
      </w:r>
      <w:r w:rsidR="00BB7029">
        <w:rPr>
          <w:rFonts w:ascii="Angsana New" w:hAnsi="Angsana New" w:cs="Angsana New" w:hint="cs"/>
          <w:sz w:val="32"/>
          <w:szCs w:val="32"/>
          <w:cs/>
        </w:rPr>
        <w:t xml:space="preserve"> </w:t>
      </w:r>
      <w:r w:rsidR="00BB7029">
        <w:rPr>
          <w:rFonts w:ascii="Angsana New" w:hAnsi="Angsana New" w:cs="Angsana New"/>
          <w:sz w:val="32"/>
          <w:szCs w:val="32"/>
        </w:rPr>
        <w:t xml:space="preserve">Feature </w:t>
      </w:r>
      <w:r w:rsidR="00BB7029">
        <w:rPr>
          <w:rFonts w:ascii="Angsana New" w:hAnsi="Angsana New" w:cs="Angsana New" w:hint="cs"/>
          <w:sz w:val="32"/>
          <w:szCs w:val="32"/>
          <w:cs/>
        </w:rPr>
        <w:t xml:space="preserve">และ </w:t>
      </w:r>
      <w:r w:rsidR="005E7BC8">
        <w:rPr>
          <w:rFonts w:ascii="Angsana New" w:hAnsi="Angsana New" w:cs="Angsana New"/>
          <w:sz w:val="32"/>
          <w:szCs w:val="32"/>
        </w:rPr>
        <w:t xml:space="preserve">Interface </w:t>
      </w:r>
      <w:r w:rsidR="005E7BC8">
        <w:rPr>
          <w:rFonts w:ascii="Angsana New" w:hAnsi="Angsana New" w:cs="Angsana New" w:hint="cs"/>
          <w:sz w:val="32"/>
          <w:szCs w:val="32"/>
          <w:cs/>
        </w:rPr>
        <w:t>ของผู้ใช้งานให้เหมือนกับการที่ได้เล่นไพ่บริดจ์ในชีวิตจริง และรูปแบบการแข่งขันก็เหมือนกับการแข่งขัน</w:t>
      </w:r>
      <w:r w:rsidR="008A44D9">
        <w:rPr>
          <w:rFonts w:ascii="Angsana New" w:hAnsi="Angsana New" w:cs="Angsana New" w:hint="cs"/>
          <w:sz w:val="32"/>
          <w:szCs w:val="32"/>
          <w:cs/>
        </w:rPr>
        <w:t>ที่</w:t>
      </w:r>
      <w:r>
        <w:rPr>
          <w:rFonts w:ascii="Angsana New" w:hAnsi="Angsana New" w:cs="Angsana New" w:hint="cs"/>
          <w:sz w:val="32"/>
          <w:szCs w:val="32"/>
          <w:cs/>
        </w:rPr>
        <w:t>คนทั่วไปจัดขึ้น เพื่อทำให้กลุ่มผู้เล่นที่เล่นเป็นอยู่แล้ว ไม่จำเป็นต้องปรับเปลี่ยนรูปแบบในการเล่น</w:t>
      </w:r>
      <w:r w:rsidR="00970A75">
        <w:rPr>
          <w:rFonts w:ascii="Angsana New" w:hAnsi="Angsana New" w:cs="Angsana New" w:hint="cs"/>
          <w:sz w:val="32"/>
          <w:szCs w:val="32"/>
          <w:cs/>
        </w:rPr>
        <w:t xml:space="preserve"> โดย</w:t>
      </w:r>
      <w:r w:rsidR="00CB67AD">
        <w:rPr>
          <w:rFonts w:ascii="Angsana New" w:hAnsi="Angsana New" w:cs="Angsana New" w:hint="cs"/>
          <w:sz w:val="32"/>
          <w:szCs w:val="32"/>
          <w:cs/>
        </w:rPr>
        <w:t xml:space="preserve"> </w:t>
      </w:r>
      <w:r w:rsidR="00CB67AD">
        <w:rPr>
          <w:rFonts w:ascii="Angsana New" w:hAnsi="Angsana New" w:cs="Angsana New"/>
          <w:sz w:val="32"/>
          <w:szCs w:val="32"/>
        </w:rPr>
        <w:t xml:space="preserve">Web application </w:t>
      </w:r>
      <w:r w:rsidR="00CB67AD">
        <w:rPr>
          <w:rFonts w:ascii="Angsana New" w:hAnsi="Angsana New" w:cs="Angsana New" w:hint="cs"/>
          <w:sz w:val="32"/>
          <w:szCs w:val="32"/>
          <w:cs/>
        </w:rPr>
        <w:t xml:space="preserve">ของเรานั้นจะถูกพัฒนาขึ้นด้วย </w:t>
      </w:r>
      <w:r w:rsidR="00903129" w:rsidRPr="00903129">
        <w:rPr>
          <w:rFonts w:ascii="Angsana New" w:hAnsi="Angsana New" w:cs="Angsana New"/>
          <w:sz w:val="32"/>
          <w:szCs w:val="32"/>
        </w:rPr>
        <w:t xml:space="preserve">Node.js web application framework </w:t>
      </w:r>
      <w:r w:rsidR="00D72910">
        <w:rPr>
          <w:rFonts w:ascii="Angsana New" w:hAnsi="Angsana New" w:cs="Angsana New" w:hint="cs"/>
          <w:sz w:val="32"/>
          <w:szCs w:val="32"/>
          <w:cs/>
        </w:rPr>
        <w:t xml:space="preserve">โดยใช้ </w:t>
      </w:r>
      <w:r w:rsidR="00864630">
        <w:rPr>
          <w:rFonts w:ascii="Angsana New" w:hAnsi="Angsana New" w:cs="Angsana New"/>
          <w:sz w:val="32"/>
          <w:szCs w:val="32"/>
        </w:rPr>
        <w:t>Reac</w:t>
      </w:r>
      <w:r w:rsidR="00F47E9B">
        <w:rPr>
          <w:rFonts w:ascii="Angsana New" w:hAnsi="Angsana New" w:cs="Angsana New"/>
          <w:sz w:val="32"/>
          <w:szCs w:val="32"/>
        </w:rPr>
        <w:t xml:space="preserve">tJS </w:t>
      </w:r>
      <w:r w:rsidR="00F47E9B">
        <w:rPr>
          <w:rFonts w:ascii="Angsana New" w:hAnsi="Angsana New" w:cs="Angsana New" w:hint="cs"/>
          <w:sz w:val="32"/>
          <w:szCs w:val="32"/>
          <w:cs/>
        </w:rPr>
        <w:t xml:space="preserve">และ </w:t>
      </w:r>
      <w:r w:rsidR="00F47E9B">
        <w:rPr>
          <w:rFonts w:ascii="Angsana New" w:hAnsi="Angsana New" w:cs="Angsana New"/>
          <w:sz w:val="32"/>
          <w:szCs w:val="32"/>
        </w:rPr>
        <w:t>Express</w:t>
      </w:r>
      <w:r w:rsidR="000602B4">
        <w:rPr>
          <w:rFonts w:ascii="Angsana New" w:hAnsi="Angsana New" w:cs="Angsana New"/>
          <w:sz w:val="32"/>
          <w:szCs w:val="32"/>
        </w:rPr>
        <w:t xml:space="preserve"> </w:t>
      </w:r>
      <w:r w:rsidR="00A70D68">
        <w:rPr>
          <w:rFonts w:ascii="Angsana New" w:hAnsi="Angsana New" w:cs="Angsana New"/>
          <w:sz w:val="32"/>
          <w:szCs w:val="32"/>
        </w:rPr>
        <w:t>f</w:t>
      </w:r>
      <w:r w:rsidR="000602B4">
        <w:rPr>
          <w:rFonts w:ascii="Angsana New" w:hAnsi="Angsana New" w:cs="Angsana New"/>
          <w:sz w:val="32"/>
          <w:szCs w:val="32"/>
        </w:rPr>
        <w:t>ramework</w:t>
      </w:r>
    </w:p>
    <w:p w14:paraId="676FF3DD" w14:textId="7CC270D3" w:rsidR="00286C88" w:rsidRDefault="00C044BE">
      <w:pPr>
        <w:rPr>
          <w:rFonts w:ascii="Angsana New" w:hAnsi="Angsana New" w:cs="Angsana New"/>
          <w:sz w:val="32"/>
          <w:szCs w:val="32"/>
        </w:rPr>
      </w:pPr>
      <w:r>
        <w:rPr>
          <w:rFonts w:ascii="Angsana New" w:hAnsi="Angsana New" w:cs="Angsana New"/>
          <w:sz w:val="32"/>
          <w:szCs w:val="32"/>
          <w:cs/>
        </w:rPr>
        <w:tab/>
      </w:r>
      <w:r w:rsidR="00AD2F90">
        <w:rPr>
          <w:rFonts w:ascii="Angsana New" w:hAnsi="Angsana New" w:cs="Angsana New" w:hint="cs"/>
          <w:sz w:val="32"/>
          <w:szCs w:val="32"/>
          <w:cs/>
        </w:rPr>
        <w:t>กลุ่มตัวอย่างที่ใช้ในการ</w:t>
      </w:r>
      <w:r w:rsidR="00790611">
        <w:rPr>
          <w:rFonts w:ascii="Angsana New" w:hAnsi="Angsana New" w:cs="Angsana New" w:hint="cs"/>
          <w:sz w:val="32"/>
          <w:szCs w:val="32"/>
          <w:cs/>
        </w:rPr>
        <w:t>ทดลอง</w:t>
      </w:r>
      <w:r w:rsidR="001A0F11">
        <w:rPr>
          <w:rFonts w:ascii="Angsana New" w:hAnsi="Angsana New" w:cs="Angsana New" w:hint="cs"/>
          <w:sz w:val="32"/>
          <w:szCs w:val="32"/>
          <w:cs/>
        </w:rPr>
        <w:t xml:space="preserve"> </w:t>
      </w:r>
      <w:r w:rsidR="00342CB6">
        <w:rPr>
          <w:rFonts w:ascii="Angsana New" w:hAnsi="Angsana New" w:cs="Angsana New" w:hint="cs"/>
          <w:sz w:val="32"/>
          <w:szCs w:val="32"/>
          <w:cs/>
        </w:rPr>
        <w:t>ผู้ที่</w:t>
      </w:r>
      <w:r w:rsidR="000E3A08">
        <w:rPr>
          <w:rFonts w:ascii="Angsana New" w:hAnsi="Angsana New" w:cs="Angsana New" w:hint="cs"/>
          <w:sz w:val="32"/>
          <w:szCs w:val="32"/>
          <w:cs/>
        </w:rPr>
        <w:t>ได้ทำการลง</w:t>
      </w:r>
      <w:r w:rsidR="000D7FEB">
        <w:rPr>
          <w:rFonts w:ascii="Angsana New" w:hAnsi="Angsana New" w:cs="Angsana New" w:hint="cs"/>
          <w:sz w:val="32"/>
          <w:szCs w:val="32"/>
          <w:cs/>
        </w:rPr>
        <w:t>ทะเบี</w:t>
      </w:r>
      <w:r w:rsidR="000E3A08">
        <w:rPr>
          <w:rFonts w:ascii="Angsana New" w:hAnsi="Angsana New" w:cs="Angsana New" w:hint="cs"/>
          <w:sz w:val="32"/>
          <w:szCs w:val="32"/>
          <w:cs/>
        </w:rPr>
        <w:t>ยน</w:t>
      </w:r>
      <w:r w:rsidR="000D7FEB">
        <w:rPr>
          <w:rFonts w:ascii="Angsana New" w:hAnsi="Angsana New" w:cs="Angsana New" w:hint="cs"/>
          <w:sz w:val="32"/>
          <w:szCs w:val="32"/>
          <w:cs/>
        </w:rPr>
        <w:t>เรียน</w:t>
      </w:r>
      <w:r w:rsidR="000E3A08">
        <w:rPr>
          <w:rFonts w:ascii="Angsana New" w:hAnsi="Angsana New" w:cs="Angsana New" w:hint="cs"/>
          <w:sz w:val="32"/>
          <w:szCs w:val="32"/>
          <w:cs/>
        </w:rPr>
        <w:t>วิชา</w:t>
      </w:r>
      <w:r w:rsidR="00697F08">
        <w:rPr>
          <w:rFonts w:ascii="Angsana New" w:hAnsi="Angsana New" w:cs="Angsana New" w:hint="cs"/>
          <w:sz w:val="32"/>
          <w:szCs w:val="32"/>
          <w:cs/>
        </w:rPr>
        <w:t xml:space="preserve"> </w:t>
      </w:r>
      <w:r w:rsidR="00697F08" w:rsidRPr="00697F08">
        <w:rPr>
          <w:rFonts w:ascii="Angsana New" w:hAnsi="Angsana New" w:cs="Angsana New"/>
          <w:sz w:val="32"/>
          <w:szCs w:val="32"/>
          <w:cs/>
        </w:rPr>
        <w:t xml:space="preserve">90591002 </w:t>
      </w:r>
      <w:r w:rsidR="00F525C1" w:rsidRPr="00F525C1">
        <w:rPr>
          <w:rFonts w:ascii="Angsana New" w:hAnsi="Angsana New" w:cs="Angsana New"/>
          <w:sz w:val="32"/>
          <w:szCs w:val="32"/>
        </w:rPr>
        <w:t>SPORTS AND RECREATIONAL ACTIVITIES</w:t>
      </w:r>
      <w:r w:rsidR="00F525C1">
        <w:rPr>
          <w:rFonts w:ascii="Angsana New" w:hAnsi="Angsana New" w:cs="Angsana New" w:hint="cs"/>
          <w:sz w:val="32"/>
          <w:szCs w:val="32"/>
          <w:cs/>
        </w:rPr>
        <w:t xml:space="preserve"> โดยมี</w:t>
      </w:r>
      <w:r w:rsidR="003A28BD">
        <w:rPr>
          <w:rFonts w:ascii="Angsana New" w:hAnsi="Angsana New" w:cs="Angsana New" w:hint="cs"/>
          <w:sz w:val="32"/>
          <w:szCs w:val="32"/>
          <w:cs/>
        </w:rPr>
        <w:t xml:space="preserve"> </w:t>
      </w:r>
      <w:r w:rsidR="00BD16F6" w:rsidRPr="00BD16F6">
        <w:rPr>
          <w:rFonts w:ascii="Angsana New" w:hAnsi="Angsana New" w:cs="Angsana New"/>
          <w:sz w:val="32"/>
          <w:szCs w:val="32"/>
          <w:cs/>
        </w:rPr>
        <w:t>อ</w:t>
      </w:r>
      <w:r w:rsidR="00BD16F6">
        <w:rPr>
          <w:rFonts w:ascii="Angsana New" w:hAnsi="Angsana New" w:cs="Angsana New" w:hint="cs"/>
          <w:sz w:val="32"/>
          <w:szCs w:val="32"/>
          <w:cs/>
        </w:rPr>
        <w:t>าจารย์</w:t>
      </w:r>
      <w:r w:rsidR="00BD16F6" w:rsidRPr="00BD16F6">
        <w:rPr>
          <w:rFonts w:ascii="Angsana New" w:hAnsi="Angsana New" w:cs="Angsana New"/>
          <w:sz w:val="32"/>
          <w:szCs w:val="32"/>
          <w:cs/>
        </w:rPr>
        <w:t>วิบูลย์ พร้อมพานิชย์</w:t>
      </w:r>
      <w:r w:rsidR="00BD16F6">
        <w:rPr>
          <w:rFonts w:ascii="Angsana New" w:hAnsi="Angsana New" w:cs="Angsana New" w:hint="cs"/>
          <w:sz w:val="32"/>
          <w:szCs w:val="32"/>
          <w:cs/>
        </w:rPr>
        <w:t xml:space="preserve"> </w:t>
      </w:r>
      <w:r w:rsidR="00883007">
        <w:rPr>
          <w:rFonts w:ascii="Angsana New" w:hAnsi="Angsana New" w:cs="Angsana New" w:hint="cs"/>
          <w:sz w:val="32"/>
          <w:szCs w:val="32"/>
          <w:cs/>
        </w:rPr>
        <w:t>ซึ่งเป็น</w:t>
      </w:r>
      <w:r w:rsidR="003A28BD">
        <w:rPr>
          <w:rFonts w:ascii="Angsana New" w:hAnsi="Angsana New" w:cs="Angsana New" w:hint="cs"/>
          <w:sz w:val="32"/>
          <w:szCs w:val="32"/>
          <w:cs/>
        </w:rPr>
        <w:t>อาจารย์ที่ปรึกษาโครงงาน</w:t>
      </w:r>
      <w:r w:rsidR="00BD16F6">
        <w:rPr>
          <w:rFonts w:ascii="Angsana New" w:hAnsi="Angsana New" w:cs="Angsana New" w:hint="cs"/>
          <w:sz w:val="32"/>
          <w:szCs w:val="32"/>
          <w:cs/>
        </w:rPr>
        <w:t>เป็นผู้ทำการสอนในวิชานี้</w:t>
      </w:r>
      <w:r w:rsidR="003A28BD">
        <w:rPr>
          <w:rFonts w:ascii="Angsana New" w:hAnsi="Angsana New" w:cs="Angsana New" w:hint="cs"/>
          <w:sz w:val="32"/>
          <w:szCs w:val="32"/>
          <w:cs/>
        </w:rPr>
        <w:t>ด้วย</w:t>
      </w:r>
    </w:p>
    <w:p w14:paraId="28AF9533" w14:textId="378E6DC3" w:rsidR="004D370D" w:rsidRDefault="005672E6">
      <w:pPr>
        <w:rPr>
          <w:rFonts w:ascii="Angsana New" w:hAnsi="Angsana New" w:cs="Angsana New"/>
          <w:b/>
          <w:bCs/>
          <w:sz w:val="32"/>
          <w:szCs w:val="32"/>
        </w:rPr>
      </w:pPr>
      <w:r>
        <w:rPr>
          <w:rFonts w:ascii="Angsana New" w:hAnsi="Angsana New" w:cs="Angsana New"/>
          <w:sz w:val="32"/>
          <w:szCs w:val="32"/>
          <w:cs/>
        </w:rPr>
        <w:tab/>
      </w:r>
      <w:r w:rsidR="00286C88">
        <w:rPr>
          <w:rFonts w:ascii="Angsana New" w:hAnsi="Angsana New" w:cs="Angsana New" w:hint="cs"/>
          <w:sz w:val="32"/>
          <w:szCs w:val="32"/>
          <w:cs/>
        </w:rPr>
        <w:t>ผลการทดลอง</w:t>
      </w:r>
      <w:r w:rsidR="004D370D">
        <w:rPr>
          <w:rFonts w:ascii="Angsana New" w:hAnsi="Angsana New" w:cs="Angsana New"/>
          <w:b/>
          <w:bCs/>
          <w:sz w:val="32"/>
          <w:szCs w:val="32"/>
        </w:rPr>
        <w:br w:type="page"/>
      </w:r>
    </w:p>
    <w:p w14:paraId="180412A0" w14:textId="43C6ABC5" w:rsidR="00B41D29" w:rsidRPr="00802B6A" w:rsidRDefault="00B41D29" w:rsidP="00B41D29">
      <w:pPr>
        <w:spacing w:after="0" w:line="240" w:lineRule="auto"/>
        <w:jc w:val="center"/>
        <w:rPr>
          <w:rFonts w:ascii="Angsana New" w:hAnsi="Angsana New" w:cs="Angsana New"/>
          <w:b/>
          <w:bCs/>
          <w:sz w:val="48"/>
          <w:szCs w:val="48"/>
        </w:rPr>
      </w:pPr>
      <w:r w:rsidRPr="00802B6A">
        <w:rPr>
          <w:rFonts w:ascii="Angsana New" w:hAnsi="Angsana New" w:cs="Angsana New"/>
          <w:b/>
          <w:bCs/>
          <w:sz w:val="48"/>
          <w:szCs w:val="48"/>
        </w:rPr>
        <w:lastRenderedPageBreak/>
        <w:t>Bridge Competit</w:t>
      </w:r>
      <w:r w:rsidR="00803BEB" w:rsidRPr="00802B6A">
        <w:rPr>
          <w:rFonts w:ascii="Angsana New" w:hAnsi="Angsana New" w:cs="Angsana New"/>
          <w:b/>
          <w:bCs/>
          <w:sz w:val="48"/>
          <w:szCs w:val="48"/>
        </w:rPr>
        <w:t>ion</w:t>
      </w:r>
      <w:r w:rsidRPr="00802B6A">
        <w:rPr>
          <w:rFonts w:ascii="Angsana New" w:hAnsi="Angsana New" w:cs="Angsana New"/>
          <w:b/>
          <w:bCs/>
          <w:sz w:val="48"/>
          <w:szCs w:val="48"/>
        </w:rPr>
        <w:t xml:space="preserve"> M</w:t>
      </w:r>
      <w:r w:rsidR="00803BEB" w:rsidRPr="00802B6A">
        <w:rPr>
          <w:rFonts w:ascii="Angsana New" w:hAnsi="Angsana New" w:cs="Angsana New"/>
          <w:b/>
          <w:bCs/>
          <w:sz w:val="48"/>
          <w:szCs w:val="48"/>
        </w:rPr>
        <w:t>anagement System</w:t>
      </w:r>
    </w:p>
    <w:p w14:paraId="602A7734" w14:textId="6F3A6844" w:rsidR="002A4CB3" w:rsidRPr="00DD666C"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Pr>
          <w:rFonts w:ascii="Angsana New" w:hAnsi="Angsana New" w:cs="Angsana New"/>
          <w:sz w:val="32"/>
          <w:szCs w:val="32"/>
        </w:rPr>
        <w:t>Latthapol</w:t>
      </w:r>
      <w:proofErr w:type="spellEnd"/>
      <w:r w:rsidR="00766AD1">
        <w:rPr>
          <w:rFonts w:ascii="Angsana New" w:hAnsi="Angsana New" w:cs="Angsana New"/>
          <w:sz w:val="32"/>
          <w:szCs w:val="32"/>
        </w:rPr>
        <w:t xml:space="preserve"> </w:t>
      </w:r>
      <w:r w:rsidR="00447096">
        <w:rPr>
          <w:rFonts w:ascii="Angsana New" w:hAnsi="Angsana New" w:cs="Angsana New"/>
          <w:sz w:val="32"/>
          <w:szCs w:val="32"/>
        </w:rPr>
        <w:tab/>
      </w:r>
      <w:proofErr w:type="spellStart"/>
      <w:r>
        <w:rPr>
          <w:rFonts w:ascii="Angsana New" w:hAnsi="Angsana New" w:cs="Angsana New"/>
          <w:sz w:val="32"/>
          <w:szCs w:val="32"/>
        </w:rPr>
        <w:t>Pangsapa</w:t>
      </w:r>
      <w:proofErr w:type="spellEnd"/>
      <w:r w:rsidR="00DF6B43">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61010914</w:t>
      </w:r>
      <w:r w:rsidR="00447096">
        <w:rPr>
          <w:rFonts w:ascii="Angsana New" w:hAnsi="Angsana New" w:cs="Angsana New"/>
          <w:sz w:val="32"/>
          <w:szCs w:val="32"/>
        </w:rPr>
        <w:tab/>
      </w:r>
    </w:p>
    <w:p w14:paraId="582BF3E2" w14:textId="525DCD60" w:rsidR="002A4CB3" w:rsidRPr="00DD666C"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Mr.</w:t>
      </w:r>
      <w:r w:rsidR="00C8595E" w:rsidRPr="00C8595E">
        <w:t xml:space="preserve"> </w:t>
      </w:r>
      <w:proofErr w:type="spellStart"/>
      <w:r w:rsidR="00C8595E" w:rsidRPr="00C8595E">
        <w:rPr>
          <w:rFonts w:ascii="Angsana New" w:hAnsi="Angsana New" w:cs="Angsana New"/>
          <w:sz w:val="32"/>
          <w:szCs w:val="32"/>
        </w:rPr>
        <w:t>Wittawin</w:t>
      </w:r>
      <w:proofErr w:type="spellEnd"/>
      <w:r w:rsidR="00C8595E" w:rsidRPr="00C8595E">
        <w:rPr>
          <w:rFonts w:ascii="Angsana New" w:hAnsi="Angsana New" w:cs="Angsana New"/>
          <w:sz w:val="32"/>
          <w:szCs w:val="32"/>
        </w:rPr>
        <w:t xml:space="preserve"> </w:t>
      </w:r>
      <w:r w:rsidR="00447096">
        <w:rPr>
          <w:rFonts w:ascii="Angsana New" w:hAnsi="Angsana New" w:cs="Angsana New"/>
          <w:sz w:val="32"/>
          <w:szCs w:val="32"/>
        </w:rPr>
        <w:tab/>
      </w:r>
      <w:proofErr w:type="spellStart"/>
      <w:r w:rsidR="00C8595E" w:rsidRPr="00C8595E">
        <w:rPr>
          <w:rFonts w:ascii="Angsana New" w:hAnsi="Angsana New" w:cs="Angsana New"/>
          <w:sz w:val="32"/>
          <w:szCs w:val="32"/>
        </w:rPr>
        <w:t>Muangnoi</w:t>
      </w:r>
      <w:proofErr w:type="spellEnd"/>
      <w:r w:rsidR="00766AD1">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61010968</w:t>
      </w:r>
      <w:r w:rsidR="00447096">
        <w:rPr>
          <w:rFonts w:ascii="Angsana New" w:hAnsi="Angsana New" w:cs="Angsana New"/>
          <w:sz w:val="32"/>
          <w:szCs w:val="32"/>
        </w:rPr>
        <w:tab/>
      </w:r>
    </w:p>
    <w:p w14:paraId="293817D2" w14:textId="01A35358" w:rsidR="002A4CB3" w:rsidRDefault="00713E08" w:rsidP="002A4CB3">
      <w:pPr>
        <w:spacing w:after="0" w:line="240" w:lineRule="auto"/>
        <w:jc w:val="right"/>
        <w:rPr>
          <w:rFonts w:ascii="Angsana New" w:hAnsi="Angsana New" w:cs="Angsana New"/>
          <w:sz w:val="32"/>
          <w:szCs w:val="32"/>
        </w:rPr>
      </w:pPr>
      <w:r>
        <w:rPr>
          <w:rFonts w:ascii="Angsana New" w:hAnsi="Angsana New" w:cs="Angsana New"/>
          <w:sz w:val="32"/>
          <w:szCs w:val="32"/>
        </w:rPr>
        <w:t xml:space="preserve">Mr. </w:t>
      </w:r>
      <w:proofErr w:type="spellStart"/>
      <w:r w:rsidR="00D90D60" w:rsidRPr="00D90D60">
        <w:rPr>
          <w:rFonts w:ascii="Angsana New" w:hAnsi="Angsana New" w:cs="Angsana New"/>
          <w:sz w:val="32"/>
          <w:szCs w:val="32"/>
        </w:rPr>
        <w:t>Sompol</w:t>
      </w:r>
      <w:proofErr w:type="spellEnd"/>
      <w:r w:rsidR="00D90D60" w:rsidRPr="00D90D60">
        <w:rPr>
          <w:rFonts w:ascii="Angsana New" w:hAnsi="Angsana New" w:cs="Angsana New"/>
          <w:sz w:val="32"/>
          <w:szCs w:val="32"/>
        </w:rPr>
        <w:t xml:space="preserve"> </w:t>
      </w:r>
      <w:r w:rsidR="00447096">
        <w:rPr>
          <w:rFonts w:ascii="Angsana New" w:hAnsi="Angsana New" w:cs="Angsana New"/>
          <w:sz w:val="32"/>
          <w:szCs w:val="32"/>
        </w:rPr>
        <w:tab/>
      </w:r>
      <w:proofErr w:type="spellStart"/>
      <w:r w:rsidR="00D90D60" w:rsidRPr="00D90D60">
        <w:rPr>
          <w:rFonts w:ascii="Angsana New" w:hAnsi="Angsana New" w:cs="Angsana New"/>
          <w:sz w:val="32"/>
          <w:szCs w:val="32"/>
        </w:rPr>
        <w:t>Pimpiskanueng</w:t>
      </w:r>
      <w:proofErr w:type="spellEnd"/>
      <w:r w:rsidR="00D90D60">
        <w:rPr>
          <w:rFonts w:ascii="Angsana New" w:hAnsi="Angsana New" w:cs="Angsana New"/>
          <w:sz w:val="32"/>
          <w:szCs w:val="32"/>
        </w:rPr>
        <w:t xml:space="preserve"> </w:t>
      </w:r>
      <w:r w:rsidR="00E03208">
        <w:rPr>
          <w:rFonts w:ascii="Angsana New" w:hAnsi="Angsana New" w:cs="Angsana New"/>
          <w:sz w:val="32"/>
          <w:szCs w:val="32"/>
        </w:rPr>
        <w:tab/>
      </w:r>
      <w:r w:rsidR="002A4CB3" w:rsidRPr="00DD666C">
        <w:rPr>
          <w:rFonts w:ascii="Angsana New" w:hAnsi="Angsana New" w:cs="Angsana New"/>
          <w:sz w:val="32"/>
          <w:szCs w:val="32"/>
        </w:rPr>
        <w:t>61011066</w:t>
      </w:r>
      <w:r w:rsidR="00447096">
        <w:rPr>
          <w:rFonts w:ascii="Angsana New" w:hAnsi="Angsana New" w:cs="Angsana New"/>
          <w:sz w:val="32"/>
          <w:szCs w:val="32"/>
        </w:rPr>
        <w:tab/>
      </w:r>
    </w:p>
    <w:p w14:paraId="67F68A49" w14:textId="6C9D4CE0" w:rsidR="002A4CB3" w:rsidRDefault="00F831E7" w:rsidP="002A4CB3">
      <w:pPr>
        <w:spacing w:after="0" w:line="240" w:lineRule="auto"/>
        <w:jc w:val="right"/>
        <w:rPr>
          <w:rFonts w:ascii="Angsana New" w:hAnsi="Angsana New" w:cs="Angsana New"/>
          <w:sz w:val="32"/>
          <w:szCs w:val="32"/>
        </w:rPr>
      </w:pPr>
      <w:r>
        <w:rPr>
          <w:rFonts w:ascii="Angsana New" w:hAnsi="Angsana New" w:cs="Angsana New"/>
          <w:sz w:val="32"/>
          <w:szCs w:val="32"/>
        </w:rPr>
        <w:t>Mr.</w:t>
      </w:r>
      <w:r w:rsidR="00713E08">
        <w:rPr>
          <w:rFonts w:ascii="Angsana New" w:hAnsi="Angsana New" w:cs="Angsana New"/>
          <w:sz w:val="32"/>
          <w:szCs w:val="32"/>
        </w:rPr>
        <w:t xml:space="preserve"> </w:t>
      </w:r>
      <w:proofErr w:type="spellStart"/>
      <w:r w:rsidR="008A208E" w:rsidRPr="008A208E">
        <w:rPr>
          <w:rFonts w:ascii="Angsana New" w:hAnsi="Angsana New" w:cs="Angsana New"/>
          <w:sz w:val="32"/>
          <w:szCs w:val="32"/>
        </w:rPr>
        <w:t>Wiboon</w:t>
      </w:r>
      <w:proofErr w:type="spellEnd"/>
      <w:r w:rsidR="008A208E" w:rsidRPr="008A208E">
        <w:rPr>
          <w:rFonts w:ascii="Angsana New" w:hAnsi="Angsana New" w:cs="Angsana New"/>
          <w:sz w:val="32"/>
          <w:szCs w:val="32"/>
        </w:rPr>
        <w:t xml:space="preserve"> </w:t>
      </w:r>
      <w:r w:rsidR="00447096">
        <w:rPr>
          <w:rFonts w:ascii="Angsana New" w:hAnsi="Angsana New" w:cs="Angsana New"/>
          <w:sz w:val="32"/>
          <w:szCs w:val="32"/>
        </w:rPr>
        <w:tab/>
      </w:r>
      <w:proofErr w:type="spellStart"/>
      <w:r w:rsidR="008A208E" w:rsidRPr="008A208E">
        <w:rPr>
          <w:rFonts w:ascii="Angsana New" w:hAnsi="Angsana New" w:cs="Angsana New"/>
          <w:sz w:val="32"/>
          <w:szCs w:val="32"/>
        </w:rPr>
        <w:t>Promphanich</w:t>
      </w:r>
      <w:proofErr w:type="spellEnd"/>
      <w:r w:rsidR="00E03208">
        <w:rPr>
          <w:rFonts w:ascii="Angsana New" w:hAnsi="Angsana New" w:cs="Angsana New"/>
          <w:sz w:val="32"/>
          <w:szCs w:val="32"/>
        </w:rPr>
        <w:t xml:space="preserve"> </w:t>
      </w:r>
      <w:r w:rsidR="00E03208">
        <w:rPr>
          <w:rFonts w:ascii="Angsana New" w:hAnsi="Angsana New" w:cs="Angsana New"/>
          <w:sz w:val="32"/>
          <w:szCs w:val="32"/>
        </w:rPr>
        <w:tab/>
      </w:r>
      <w:r w:rsidR="00713E08">
        <w:rPr>
          <w:rFonts w:ascii="Angsana New" w:hAnsi="Angsana New" w:cs="Angsana New"/>
          <w:sz w:val="32"/>
          <w:szCs w:val="32"/>
        </w:rPr>
        <w:t>Advisor</w:t>
      </w:r>
      <w:r w:rsidR="00344F4A">
        <w:rPr>
          <w:rFonts w:ascii="Angsana New" w:hAnsi="Angsana New" w:cs="Angsana New"/>
          <w:sz w:val="32"/>
          <w:szCs w:val="32"/>
        </w:rPr>
        <w:tab/>
      </w:r>
      <w:r w:rsidR="00344F4A">
        <w:rPr>
          <w:rFonts w:ascii="Angsana New" w:hAnsi="Angsana New" w:cs="Angsana New"/>
          <w:sz w:val="32"/>
          <w:szCs w:val="32"/>
        </w:rPr>
        <w:tab/>
      </w:r>
    </w:p>
    <w:p w14:paraId="7823F8CB" w14:textId="52945FD9" w:rsidR="002A4CB3" w:rsidRDefault="00713E08" w:rsidP="002A4CB3">
      <w:pPr>
        <w:spacing w:after="400" w:line="240" w:lineRule="auto"/>
        <w:jc w:val="right"/>
        <w:rPr>
          <w:rFonts w:ascii="Angsana New" w:hAnsi="Angsana New" w:cs="Angsana New"/>
          <w:sz w:val="32"/>
          <w:szCs w:val="32"/>
        </w:rPr>
      </w:pPr>
      <w:r>
        <w:rPr>
          <w:rFonts w:ascii="Angsana New" w:hAnsi="Angsana New" w:cs="Angsana New"/>
          <w:sz w:val="32"/>
          <w:szCs w:val="32"/>
        </w:rPr>
        <w:t>Academic Year</w:t>
      </w:r>
      <w:r w:rsidR="002A4CB3">
        <w:rPr>
          <w:rFonts w:ascii="Angsana New" w:hAnsi="Angsana New" w:cs="Angsana New" w:hint="cs"/>
          <w:sz w:val="32"/>
          <w:szCs w:val="32"/>
          <w:cs/>
        </w:rPr>
        <w:t xml:space="preserve"> </w:t>
      </w:r>
      <w:r w:rsidR="002A4CB3">
        <w:rPr>
          <w:rFonts w:ascii="Angsana New" w:hAnsi="Angsana New" w:cs="Angsana New"/>
          <w:sz w:val="32"/>
          <w:szCs w:val="32"/>
        </w:rPr>
        <w:t>2</w:t>
      </w:r>
      <w:r w:rsidR="00B17726">
        <w:rPr>
          <w:rFonts w:ascii="Angsana New" w:hAnsi="Angsana New" w:cs="Angsana New"/>
          <w:sz w:val="32"/>
          <w:szCs w:val="32"/>
        </w:rPr>
        <w:t>021</w:t>
      </w:r>
      <w:r w:rsidR="002A4CB3">
        <w:rPr>
          <w:rFonts w:ascii="Angsana New" w:hAnsi="Angsana New" w:cs="Angsana New"/>
          <w:sz w:val="32"/>
          <w:szCs w:val="32"/>
        </w:rPr>
        <w:tab/>
      </w:r>
      <w:r w:rsidR="002A4CB3">
        <w:rPr>
          <w:rFonts w:ascii="Angsana New" w:hAnsi="Angsana New" w:cs="Angsana New"/>
          <w:sz w:val="32"/>
          <w:szCs w:val="32"/>
        </w:rPr>
        <w:tab/>
      </w:r>
      <w:r w:rsidR="002A4CB3">
        <w:rPr>
          <w:rFonts w:ascii="Angsana New" w:hAnsi="Angsana New" w:cs="Angsana New"/>
          <w:sz w:val="32"/>
          <w:szCs w:val="32"/>
          <w:cs/>
        </w:rPr>
        <w:tab/>
      </w:r>
      <w:r w:rsidR="002A4CB3">
        <w:rPr>
          <w:rFonts w:ascii="Angsana New" w:hAnsi="Angsana New" w:cs="Angsana New"/>
          <w:sz w:val="32"/>
          <w:szCs w:val="32"/>
        </w:rPr>
        <w:tab/>
      </w:r>
    </w:p>
    <w:p w14:paraId="3A774606" w14:textId="17577466" w:rsidR="00BC711F" w:rsidRDefault="00B17726" w:rsidP="003C0C92">
      <w:pPr>
        <w:spacing w:after="0" w:line="240" w:lineRule="auto"/>
        <w:rPr>
          <w:rFonts w:ascii="Angsana New" w:hAnsi="Angsana New" w:cs="Angsana New"/>
          <w:b/>
          <w:bCs/>
          <w:sz w:val="32"/>
          <w:szCs w:val="32"/>
        </w:rPr>
      </w:pPr>
      <w:r w:rsidRPr="00B17726">
        <w:rPr>
          <w:rFonts w:ascii="Angsana New" w:hAnsi="Angsana New" w:cs="Angsana New"/>
          <w:b/>
          <w:bCs/>
          <w:sz w:val="36"/>
          <w:szCs w:val="36"/>
        </w:rPr>
        <w:t>ABSTRACT</w:t>
      </w:r>
      <w:r w:rsidR="002A4CB3" w:rsidRPr="003C0C92">
        <w:rPr>
          <w:rFonts w:ascii="Angsana New" w:hAnsi="Angsana New" w:cs="Angsana New"/>
          <w:b/>
          <w:bCs/>
          <w:sz w:val="32"/>
          <w:szCs w:val="32"/>
        </w:rPr>
        <w:tab/>
      </w:r>
    </w:p>
    <w:p w14:paraId="5AAA036C" w14:textId="721A5D98" w:rsidR="00441415" w:rsidRPr="00B41D29" w:rsidRDefault="00441415" w:rsidP="00441415">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The goal of the bridge management system is to reduce the cost of organizing the competition, including the cost of equipment and personnel. The total cost increases the larger the competition is. Therefore, these problems are to be solved with the help of web applications.</w:t>
      </w:r>
    </w:p>
    <w:p w14:paraId="47521C2D" w14:textId="788575D2" w:rsidR="00441415" w:rsidRPr="00B41D29" w:rsidRDefault="00441415" w:rsidP="00441415">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 xml:space="preserve">As for the web application, we will design the user interface to be like the bridge card game in real life, and the competition format in our system will be exactly like a typical bridge competition format. Thus, the users who already know how to play bridge cards will not have to change their playing style. Our web application is built using the ReactJS and </w:t>
      </w:r>
      <w:proofErr w:type="spellStart"/>
      <w:r w:rsidRPr="00B41D29">
        <w:rPr>
          <w:rFonts w:ascii="Angsana New" w:hAnsi="Angsana New" w:cs="Angsana New"/>
          <w:sz w:val="36"/>
          <w:szCs w:val="36"/>
        </w:rPr>
        <w:t>ExpressJS</w:t>
      </w:r>
      <w:proofErr w:type="spellEnd"/>
      <w:r w:rsidRPr="00B41D29">
        <w:rPr>
          <w:rFonts w:ascii="Angsana New" w:hAnsi="Angsana New" w:cs="Angsana New"/>
          <w:sz w:val="36"/>
          <w:szCs w:val="36"/>
        </w:rPr>
        <w:t xml:space="preserve"> frameworks on Node.js.</w:t>
      </w:r>
    </w:p>
    <w:p w14:paraId="340FD14D" w14:textId="0FD1159A" w:rsidR="00441415" w:rsidRPr="00B41D29" w:rsidRDefault="00441415" w:rsidP="00441415">
      <w:pPr>
        <w:rPr>
          <w:rFonts w:ascii="Angsana New" w:hAnsi="Angsana New" w:cs="Angsana New"/>
          <w:sz w:val="36"/>
          <w:szCs w:val="36"/>
        </w:rPr>
      </w:pPr>
      <w:r w:rsidRPr="00B41D29">
        <w:rPr>
          <w:rFonts w:ascii="Angsana New" w:hAnsi="Angsana New" w:cs="Angsana New"/>
          <w:sz w:val="36"/>
          <w:szCs w:val="36"/>
          <w:cs/>
        </w:rPr>
        <w:tab/>
      </w:r>
      <w:r w:rsidRPr="00B41D29">
        <w:rPr>
          <w:rFonts w:ascii="Angsana New" w:hAnsi="Angsana New" w:cs="Angsana New"/>
          <w:sz w:val="36"/>
          <w:szCs w:val="36"/>
        </w:rPr>
        <w:t xml:space="preserve">The samples used for the experiment are students enrolled in course 90591002 SPORTS AND ACTIVITIES with Professor </w:t>
      </w:r>
      <w:proofErr w:type="spellStart"/>
      <w:r w:rsidRPr="00B41D29">
        <w:rPr>
          <w:rFonts w:ascii="Angsana New" w:hAnsi="Angsana New" w:cs="Angsana New"/>
          <w:sz w:val="36"/>
          <w:szCs w:val="36"/>
        </w:rPr>
        <w:t>Wiboon</w:t>
      </w:r>
      <w:proofErr w:type="spellEnd"/>
      <w:r w:rsidRPr="00B41D29">
        <w:rPr>
          <w:rFonts w:ascii="Angsana New" w:hAnsi="Angsana New" w:cs="Angsana New"/>
          <w:sz w:val="36"/>
          <w:szCs w:val="36"/>
        </w:rPr>
        <w:t xml:space="preserve"> </w:t>
      </w:r>
      <w:proofErr w:type="spellStart"/>
      <w:r w:rsidRPr="00B41D29">
        <w:rPr>
          <w:rFonts w:ascii="Angsana New" w:hAnsi="Angsana New" w:cs="Angsana New"/>
          <w:sz w:val="36"/>
          <w:szCs w:val="36"/>
        </w:rPr>
        <w:t>Prompanich</w:t>
      </w:r>
      <w:proofErr w:type="spellEnd"/>
      <w:r w:rsidRPr="00B41D29">
        <w:rPr>
          <w:rFonts w:ascii="Angsana New" w:hAnsi="Angsana New" w:cs="Angsana New"/>
          <w:sz w:val="36"/>
          <w:szCs w:val="36"/>
        </w:rPr>
        <w:t>, an advisor for this project who also teaches in this course.</w:t>
      </w:r>
    </w:p>
    <w:p w14:paraId="111921E2" w14:textId="7E1B53F4" w:rsidR="00BC711F" w:rsidRDefault="00BC711F">
      <w:pPr>
        <w:rPr>
          <w:rFonts w:ascii="Angsana New" w:hAnsi="Angsana New" w:cs="Angsana New"/>
          <w:b/>
          <w:bCs/>
          <w:sz w:val="32"/>
          <w:szCs w:val="32"/>
        </w:rPr>
      </w:pPr>
    </w:p>
    <w:p w14:paraId="7970C58D" w14:textId="7657B39F" w:rsidR="00441415" w:rsidRDefault="00441415">
      <w:pPr>
        <w:rPr>
          <w:rFonts w:ascii="Angsana New" w:hAnsi="Angsana New" w:cs="Angsana New"/>
          <w:b/>
          <w:bCs/>
          <w:sz w:val="32"/>
          <w:szCs w:val="32"/>
        </w:rPr>
      </w:pPr>
    </w:p>
    <w:p w14:paraId="1D92CF47" w14:textId="24269BA7" w:rsidR="00441415" w:rsidRDefault="00441415">
      <w:pPr>
        <w:rPr>
          <w:rFonts w:ascii="Angsana New" w:hAnsi="Angsana New" w:cs="Angsana New"/>
          <w:b/>
          <w:bCs/>
          <w:sz w:val="32"/>
          <w:szCs w:val="32"/>
        </w:rPr>
      </w:pPr>
    </w:p>
    <w:p w14:paraId="782E2CBB" w14:textId="1E7704B0" w:rsidR="00441415" w:rsidRDefault="00441415">
      <w:pPr>
        <w:rPr>
          <w:rFonts w:ascii="Angsana New" w:hAnsi="Angsana New" w:cs="Angsana New"/>
          <w:b/>
          <w:bCs/>
          <w:sz w:val="32"/>
          <w:szCs w:val="32"/>
        </w:rPr>
      </w:pPr>
    </w:p>
    <w:p w14:paraId="56FB8610" w14:textId="77777777" w:rsidR="00441415" w:rsidRDefault="00441415">
      <w:pPr>
        <w:rPr>
          <w:rFonts w:ascii="Angsana New" w:hAnsi="Angsana New" w:cs="Angsana New"/>
          <w:b/>
          <w:bCs/>
          <w:sz w:val="32"/>
          <w:szCs w:val="32"/>
        </w:rPr>
      </w:pPr>
    </w:p>
    <w:p w14:paraId="2D6F0675" w14:textId="4978C565" w:rsidR="00E73A5E" w:rsidRDefault="00BC711F" w:rsidP="00E54446">
      <w:pPr>
        <w:spacing w:after="600" w:line="240" w:lineRule="auto"/>
        <w:jc w:val="center"/>
        <w:rPr>
          <w:rFonts w:ascii="Angsana New" w:hAnsi="Angsana New" w:cs="Angsana New"/>
          <w:b/>
          <w:bCs/>
          <w:sz w:val="48"/>
          <w:szCs w:val="48"/>
        </w:rPr>
      </w:pPr>
      <w:r>
        <w:rPr>
          <w:rFonts w:ascii="Angsana New" w:hAnsi="Angsana New" w:cs="Angsana New" w:hint="cs"/>
          <w:b/>
          <w:bCs/>
          <w:sz w:val="48"/>
          <w:szCs w:val="48"/>
          <w:cs/>
        </w:rPr>
        <w:t>กิตติกรรมประกาศ</w:t>
      </w:r>
    </w:p>
    <w:p w14:paraId="308A05A1" w14:textId="63A072D9" w:rsidR="006D29C7" w:rsidRDefault="00CD1E95" w:rsidP="00304931">
      <w:pPr>
        <w:spacing w:after="800" w:line="240" w:lineRule="auto"/>
        <w:rPr>
          <w:rFonts w:ascii="Angsana New" w:hAnsi="Angsana New" w:cs="Angsana New"/>
          <w:sz w:val="32"/>
          <w:szCs w:val="32"/>
          <w:cs/>
        </w:rPr>
      </w:pPr>
      <w:r>
        <w:rPr>
          <w:rFonts w:ascii="Angsana New" w:hAnsi="Angsana New" w:cs="Angsana New"/>
          <w:sz w:val="32"/>
          <w:szCs w:val="32"/>
        </w:rPr>
        <w:tab/>
      </w:r>
      <w:r w:rsidR="007813D9">
        <w:rPr>
          <w:rFonts w:ascii="Angsana New" w:hAnsi="Angsana New" w:cs="Angsana New" w:hint="cs"/>
          <w:sz w:val="32"/>
          <w:szCs w:val="32"/>
          <w:cs/>
        </w:rPr>
        <w:t>รายงานโครงงานฉบับนี้ สำเร็จลุล่วงไปได้</w:t>
      </w:r>
      <w:r w:rsidR="008F6010">
        <w:rPr>
          <w:rFonts w:ascii="Angsana New" w:hAnsi="Angsana New" w:cs="Angsana New" w:hint="cs"/>
          <w:sz w:val="32"/>
          <w:szCs w:val="32"/>
          <w:cs/>
        </w:rPr>
        <w:t>ด้วยความเมตตาช่วยเหลืออย่างดียิ่ง</w:t>
      </w:r>
      <w:r w:rsidR="00052EA7">
        <w:rPr>
          <w:rFonts w:ascii="Angsana New" w:hAnsi="Angsana New" w:cs="Angsana New" w:hint="cs"/>
          <w:sz w:val="32"/>
          <w:szCs w:val="32"/>
          <w:cs/>
        </w:rPr>
        <w:t>จาก อาจารย์</w:t>
      </w:r>
      <w:r w:rsidR="000E1A37">
        <w:rPr>
          <w:rFonts w:ascii="Angsana New" w:hAnsi="Angsana New" w:cs="Angsana New" w:hint="cs"/>
          <w:sz w:val="32"/>
          <w:szCs w:val="32"/>
          <w:cs/>
        </w:rPr>
        <w:t xml:space="preserve"> วิบูลย์</w:t>
      </w:r>
      <w:r w:rsidR="00461100">
        <w:rPr>
          <w:rFonts w:ascii="Angsana New" w:hAnsi="Angsana New" w:cs="Angsana New" w:hint="cs"/>
          <w:sz w:val="32"/>
          <w:szCs w:val="32"/>
          <w:cs/>
        </w:rPr>
        <w:t xml:space="preserve"> พร้อมพา</w:t>
      </w:r>
      <w:r w:rsidR="007E0B5A">
        <w:rPr>
          <w:rFonts w:ascii="Angsana New" w:hAnsi="Angsana New" w:cs="Angsana New" w:hint="cs"/>
          <w:sz w:val="32"/>
          <w:szCs w:val="32"/>
          <w:cs/>
        </w:rPr>
        <w:t xml:space="preserve">นิชย์ </w:t>
      </w:r>
      <w:r w:rsidR="0006609E">
        <w:rPr>
          <w:rFonts w:ascii="Angsana New" w:hAnsi="Angsana New" w:cs="Angsana New" w:hint="cs"/>
          <w:sz w:val="32"/>
          <w:szCs w:val="32"/>
          <w:cs/>
        </w:rPr>
        <w:t>อาจารย์</w:t>
      </w:r>
      <w:r w:rsidR="0054098A">
        <w:rPr>
          <w:rFonts w:ascii="Angsana New" w:hAnsi="Angsana New" w:cs="Angsana New" w:hint="cs"/>
          <w:sz w:val="32"/>
          <w:szCs w:val="32"/>
          <w:cs/>
        </w:rPr>
        <w:t>ที่ปรึกษาโครงงาน</w:t>
      </w:r>
      <w:r w:rsidR="00A87737">
        <w:rPr>
          <w:rFonts w:ascii="Angsana New" w:hAnsi="Angsana New" w:cs="Angsana New" w:hint="cs"/>
          <w:sz w:val="32"/>
          <w:szCs w:val="32"/>
          <w:cs/>
        </w:rPr>
        <w:t xml:space="preserve"> ที่อนุมัติเห็นชอบในการจัดทำโครงงาน</w:t>
      </w:r>
      <w:r w:rsidR="00C637AF">
        <w:rPr>
          <w:rFonts w:ascii="Angsana New" w:hAnsi="Angsana New" w:cs="Angsana New" w:hint="cs"/>
          <w:sz w:val="32"/>
          <w:szCs w:val="32"/>
          <w:cs/>
        </w:rPr>
        <w:t>และให้ความรู้เกี่ยวกับวิธีการเล่นไพ่บริดจ์</w:t>
      </w:r>
      <w:r w:rsidR="00252715">
        <w:rPr>
          <w:rFonts w:ascii="Angsana New" w:hAnsi="Angsana New" w:cs="Angsana New" w:hint="cs"/>
          <w:sz w:val="32"/>
          <w:szCs w:val="32"/>
          <w:cs/>
        </w:rPr>
        <w:t>และ</w:t>
      </w:r>
      <w:r w:rsidR="00861B4F">
        <w:rPr>
          <w:rFonts w:ascii="Angsana New" w:hAnsi="Angsana New" w:cs="Angsana New" w:hint="cs"/>
          <w:sz w:val="32"/>
          <w:szCs w:val="32"/>
          <w:cs/>
        </w:rPr>
        <w:t>วิธีการจัดการรูปแบบการแข่งขัน</w:t>
      </w:r>
      <w:r w:rsidR="002D4894">
        <w:rPr>
          <w:rFonts w:ascii="Angsana New" w:hAnsi="Angsana New" w:cs="Angsana New" w:hint="cs"/>
          <w:sz w:val="32"/>
          <w:szCs w:val="32"/>
          <w:cs/>
        </w:rPr>
        <w:t>ไพ่บริดจ์</w:t>
      </w:r>
      <w:r w:rsidR="00A01C61">
        <w:rPr>
          <w:rFonts w:ascii="Angsana New" w:hAnsi="Angsana New" w:cs="Angsana New" w:hint="cs"/>
          <w:sz w:val="32"/>
          <w:szCs w:val="32"/>
          <w:cs/>
        </w:rPr>
        <w:t xml:space="preserve"> </w:t>
      </w:r>
      <w:r w:rsidR="006F6311">
        <w:rPr>
          <w:rFonts w:ascii="Angsana New" w:hAnsi="Angsana New" w:cs="Angsana New" w:hint="cs"/>
          <w:sz w:val="32"/>
          <w:szCs w:val="32"/>
          <w:cs/>
        </w:rPr>
        <w:t>ตลอด</w:t>
      </w:r>
      <w:r w:rsidR="00FE424B">
        <w:rPr>
          <w:rFonts w:ascii="Angsana New" w:hAnsi="Angsana New" w:cs="Angsana New" w:hint="cs"/>
          <w:sz w:val="32"/>
          <w:szCs w:val="32"/>
          <w:cs/>
        </w:rPr>
        <w:t>จนให้</w:t>
      </w:r>
      <w:r w:rsidR="00FA6A45">
        <w:rPr>
          <w:rFonts w:ascii="Angsana New" w:hAnsi="Angsana New" w:cs="Angsana New" w:hint="cs"/>
          <w:sz w:val="32"/>
          <w:szCs w:val="32"/>
          <w:cs/>
        </w:rPr>
        <w:t>การอำนวยความสะดวกในการเก็บข้อมูลในด้านต่าง</w:t>
      </w:r>
      <w:r w:rsidR="00EC161E">
        <w:rPr>
          <w:rFonts w:ascii="Angsana New" w:hAnsi="Angsana New" w:cs="Angsana New"/>
          <w:sz w:val="32"/>
          <w:szCs w:val="32"/>
        </w:rPr>
        <w:t xml:space="preserve"> </w:t>
      </w:r>
      <w:r w:rsidR="00FA6A45">
        <w:rPr>
          <w:rFonts w:ascii="Angsana New" w:hAnsi="Angsana New" w:cs="Angsana New" w:hint="cs"/>
          <w:sz w:val="32"/>
          <w:szCs w:val="32"/>
          <w:cs/>
        </w:rPr>
        <w:t>ๆ ของกีฬานี้</w:t>
      </w:r>
    </w:p>
    <w:p w14:paraId="4C7BAF9C" w14:textId="77777777" w:rsidR="00304931" w:rsidRPr="00DD666C"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นายลัทธพล </w:t>
      </w:r>
      <w:r>
        <w:rPr>
          <w:rFonts w:ascii="Angsana New" w:hAnsi="Angsana New" w:cs="Angsana New"/>
          <w:sz w:val="32"/>
          <w:szCs w:val="32"/>
        </w:rPr>
        <w:tab/>
      </w:r>
      <w:r w:rsidRPr="00DD666C">
        <w:rPr>
          <w:rFonts w:ascii="Angsana New" w:hAnsi="Angsana New" w:cs="Angsana New"/>
          <w:sz w:val="32"/>
          <w:szCs w:val="32"/>
          <w:cs/>
        </w:rPr>
        <w:t>แพ่งสภา</w:t>
      </w:r>
      <w:r w:rsidRPr="00DD666C">
        <w:rPr>
          <w:rFonts w:ascii="Angsana New" w:hAnsi="Angsana New" w:cs="Angsana New"/>
          <w:sz w:val="32"/>
          <w:szCs w:val="32"/>
          <w:cs/>
        </w:rPr>
        <w:tab/>
      </w:r>
      <w:r w:rsidRPr="00DD666C">
        <w:rPr>
          <w:rFonts w:ascii="Angsana New" w:hAnsi="Angsana New" w:cs="Angsana New"/>
          <w:sz w:val="32"/>
          <w:szCs w:val="32"/>
        </w:rPr>
        <w:t>61010914</w:t>
      </w:r>
      <w:r>
        <w:rPr>
          <w:rFonts w:ascii="Angsana New" w:hAnsi="Angsana New" w:cs="Angsana New"/>
          <w:sz w:val="32"/>
          <w:szCs w:val="32"/>
        </w:rPr>
        <w:tab/>
      </w:r>
    </w:p>
    <w:p w14:paraId="400CDC92" w14:textId="77777777" w:rsidR="00304931" w:rsidRPr="00DD666C"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นายวิธวินท์ </w:t>
      </w:r>
      <w:r>
        <w:rPr>
          <w:rFonts w:ascii="Angsana New" w:hAnsi="Angsana New" w:cs="Angsana New"/>
          <w:sz w:val="32"/>
          <w:szCs w:val="32"/>
        </w:rPr>
        <w:tab/>
      </w:r>
      <w:r w:rsidRPr="00DD666C">
        <w:rPr>
          <w:rFonts w:ascii="Angsana New" w:hAnsi="Angsana New" w:cs="Angsana New"/>
          <w:sz w:val="32"/>
          <w:szCs w:val="32"/>
          <w:cs/>
        </w:rPr>
        <w:t>เมืองน้อย</w:t>
      </w:r>
      <w:r w:rsidRPr="00DD666C">
        <w:rPr>
          <w:rFonts w:ascii="Angsana New" w:hAnsi="Angsana New" w:cs="Angsana New"/>
          <w:sz w:val="32"/>
          <w:szCs w:val="32"/>
          <w:cs/>
        </w:rPr>
        <w:tab/>
      </w:r>
      <w:r w:rsidRPr="00DD666C">
        <w:rPr>
          <w:rFonts w:ascii="Angsana New" w:hAnsi="Angsana New" w:cs="Angsana New"/>
          <w:sz w:val="32"/>
          <w:szCs w:val="32"/>
        </w:rPr>
        <w:t>61010968</w:t>
      </w:r>
      <w:r>
        <w:rPr>
          <w:rFonts w:ascii="Angsana New" w:hAnsi="Angsana New" w:cs="Angsana New"/>
          <w:sz w:val="32"/>
          <w:szCs w:val="32"/>
        </w:rPr>
        <w:tab/>
      </w:r>
    </w:p>
    <w:p w14:paraId="4876B244" w14:textId="77777777" w:rsidR="00304931" w:rsidRDefault="00304931" w:rsidP="00304931">
      <w:pPr>
        <w:spacing w:after="0" w:line="240" w:lineRule="auto"/>
        <w:jc w:val="right"/>
        <w:rPr>
          <w:rFonts w:ascii="Angsana New" w:hAnsi="Angsana New" w:cs="Angsana New"/>
          <w:sz w:val="32"/>
          <w:szCs w:val="32"/>
        </w:rPr>
      </w:pPr>
      <w:r w:rsidRPr="00DD666C">
        <w:rPr>
          <w:rFonts w:ascii="Angsana New" w:hAnsi="Angsana New" w:cs="Angsana New"/>
          <w:sz w:val="32"/>
          <w:szCs w:val="32"/>
          <w:cs/>
        </w:rPr>
        <w:t xml:space="preserve">นายสมพล </w:t>
      </w:r>
      <w:r>
        <w:rPr>
          <w:rFonts w:ascii="Angsana New" w:hAnsi="Angsana New" w:cs="Angsana New"/>
          <w:sz w:val="32"/>
          <w:szCs w:val="32"/>
        </w:rPr>
        <w:tab/>
      </w:r>
      <w:r w:rsidRPr="00DD666C">
        <w:rPr>
          <w:rFonts w:ascii="Angsana New" w:hAnsi="Angsana New" w:cs="Angsana New"/>
          <w:sz w:val="32"/>
          <w:szCs w:val="32"/>
          <w:cs/>
        </w:rPr>
        <w:t>พิมพ์พิศคนึง</w:t>
      </w:r>
      <w:r>
        <w:rPr>
          <w:rFonts w:ascii="Angsana New" w:hAnsi="Angsana New" w:cs="Angsana New"/>
          <w:sz w:val="32"/>
          <w:szCs w:val="32"/>
        </w:rPr>
        <w:tab/>
      </w:r>
      <w:r w:rsidRPr="00DD666C">
        <w:rPr>
          <w:rFonts w:ascii="Angsana New" w:hAnsi="Angsana New" w:cs="Angsana New"/>
          <w:sz w:val="32"/>
          <w:szCs w:val="32"/>
        </w:rPr>
        <w:t>61011066</w:t>
      </w:r>
      <w:r>
        <w:rPr>
          <w:rFonts w:ascii="Angsana New" w:hAnsi="Angsana New" w:cs="Angsana New"/>
          <w:sz w:val="32"/>
          <w:szCs w:val="32"/>
        </w:rPr>
        <w:tab/>
      </w:r>
    </w:p>
    <w:p w14:paraId="5BC59001" w14:textId="77777777" w:rsidR="00074C4C" w:rsidRDefault="00074C4C" w:rsidP="00074C4C">
      <w:pPr>
        <w:spacing w:after="800" w:line="240" w:lineRule="auto"/>
        <w:jc w:val="center"/>
        <w:rPr>
          <w:rFonts w:ascii="Angsana New" w:hAnsi="Angsana New" w:cs="Angsana New"/>
          <w:sz w:val="32"/>
          <w:szCs w:val="32"/>
        </w:rPr>
        <w:sectPr w:rsidR="00074C4C" w:rsidSect="00BA59F0">
          <w:pgSz w:w="12240" w:h="15840"/>
          <w:pgMar w:top="1440" w:right="1440" w:bottom="1440" w:left="2160" w:header="720" w:footer="720" w:gutter="0"/>
          <w:cols w:space="720"/>
          <w:docGrid w:linePitch="360"/>
        </w:sectPr>
      </w:pPr>
    </w:p>
    <w:p w14:paraId="4A2A111C" w14:textId="5E0BB1F7" w:rsidR="008F46F8" w:rsidRDefault="00074C4C" w:rsidP="008F6706">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p>
    <w:p w14:paraId="15C54DE9" w14:textId="77777777" w:rsidR="009E1433" w:rsidRPr="00C01A52" w:rsidRDefault="00014B1E" w:rsidP="009E1433">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63D7878D" w14:textId="309AACF2" w:rsidR="009E1433" w:rsidRPr="00C01A52" w:rsidRDefault="009E1433" w:rsidP="009E1433">
      <w:pPr>
        <w:pStyle w:val="11"/>
        <w:spacing w:after="0"/>
        <w:rPr>
          <w:rFonts w:asciiTheme="majorBidi" w:eastAsiaTheme="majorEastAsia" w:hAnsiTheme="majorBidi" w:cstheme="majorBidi"/>
          <w:color w:val="2F5496" w:themeColor="accent1" w:themeShade="BF"/>
          <w:sz w:val="32"/>
          <w:szCs w:val="32"/>
          <w:lang w:val="th-TH"/>
        </w:rPr>
      </w:pPr>
      <w:r w:rsidRPr="00C01A52">
        <w:rPr>
          <w:rFonts w:asciiTheme="majorBidi" w:hAnsiTheme="majorBidi" w:cstheme="majorBidi"/>
          <w:sz w:val="32"/>
          <w:szCs w:val="32"/>
          <w:cs/>
        </w:rPr>
        <w:t>บทคัดย่อภาษาไทย</w:t>
      </w:r>
      <w:r w:rsidRPr="00C01A52">
        <w:rPr>
          <w:rFonts w:asciiTheme="majorBidi" w:hAnsiTheme="majorBidi" w:cstheme="majorBidi"/>
          <w:sz w:val="32"/>
          <w:szCs w:val="32"/>
        </w:rPr>
        <w:ptab w:relativeTo="margin" w:alignment="right" w:leader="dot"/>
      </w:r>
      <w:r w:rsidR="00C3463D" w:rsidRPr="00C01A52">
        <w:rPr>
          <w:rFonts w:asciiTheme="majorBidi" w:hAnsiTheme="majorBidi" w:cstheme="majorBidi" w:hint="cs"/>
          <w:sz w:val="32"/>
          <w:szCs w:val="32"/>
          <w:cs/>
        </w:rPr>
        <w:t xml:space="preserve"> </w:t>
      </w:r>
      <w:r w:rsidR="00C3463D" w:rsidRPr="00C01A52">
        <w:rPr>
          <w:rFonts w:asciiTheme="majorBidi" w:hAnsiTheme="majorBidi" w:cstheme="majorBidi"/>
          <w:sz w:val="32"/>
          <w:szCs w:val="32"/>
        </w:rPr>
        <w:t>I</w:t>
      </w:r>
    </w:p>
    <w:p w14:paraId="0421DC2F" w14:textId="5E07EAA4" w:rsidR="00302876" w:rsidRDefault="009E1433" w:rsidP="00302876">
      <w:pPr>
        <w:pStyle w:val="11"/>
        <w:spacing w:after="0"/>
        <w:rPr>
          <w:rFonts w:asciiTheme="majorBidi" w:hAnsiTheme="majorBidi" w:cstheme="majorBidi"/>
          <w:sz w:val="32"/>
          <w:szCs w:val="32"/>
        </w:rPr>
      </w:pPr>
      <w:r w:rsidRPr="00C01A52">
        <w:rPr>
          <w:rFonts w:asciiTheme="majorBidi" w:hAnsiTheme="majorBidi" w:cstheme="majorBidi"/>
          <w:sz w:val="32"/>
          <w:szCs w:val="32"/>
          <w:cs/>
        </w:rPr>
        <w:t>บทคัดย่อภาษา</w:t>
      </w:r>
      <w:r w:rsidR="00C3463D" w:rsidRPr="00C01A52">
        <w:rPr>
          <w:rFonts w:asciiTheme="majorBidi" w:hAnsiTheme="majorBidi" w:cstheme="majorBidi"/>
          <w:sz w:val="32"/>
          <w:szCs w:val="32"/>
          <w:cs/>
        </w:rPr>
        <w:t>อังกฤษ</w:t>
      </w:r>
      <w:r w:rsidRPr="00C01A52">
        <w:rPr>
          <w:rFonts w:asciiTheme="majorBidi" w:hAnsiTheme="majorBidi" w:cstheme="majorBidi"/>
          <w:sz w:val="32"/>
          <w:szCs w:val="32"/>
        </w:rPr>
        <w:ptab w:relativeTo="margin" w:alignment="right" w:leader="dot"/>
      </w:r>
      <w:r w:rsidR="00C3463D" w:rsidRPr="00C01A52">
        <w:rPr>
          <w:rFonts w:asciiTheme="majorBidi" w:hAnsiTheme="majorBidi" w:cstheme="majorBidi" w:hint="cs"/>
          <w:sz w:val="32"/>
          <w:szCs w:val="32"/>
          <w:cs/>
        </w:rPr>
        <w:t xml:space="preserve"> </w:t>
      </w:r>
      <w:r w:rsidR="00C3463D" w:rsidRPr="00C01A52">
        <w:rPr>
          <w:rFonts w:asciiTheme="majorBidi" w:hAnsiTheme="majorBidi" w:cstheme="majorBidi"/>
          <w:sz w:val="32"/>
          <w:szCs w:val="32"/>
        </w:rPr>
        <w:t>II</w:t>
      </w:r>
    </w:p>
    <w:p w14:paraId="4BE9DEDB" w14:textId="26485965" w:rsidR="00302876" w:rsidRPr="00302876" w:rsidRDefault="00302876" w:rsidP="00302876">
      <w:pPr>
        <w:spacing w:after="0"/>
        <w:rPr>
          <w:rFonts w:asciiTheme="majorBidi" w:hAnsiTheme="majorBidi" w:cstheme="majorBidi"/>
          <w:sz w:val="32"/>
          <w:szCs w:val="32"/>
          <w:cs/>
        </w:rPr>
      </w:pPr>
      <w:r w:rsidRPr="00302876">
        <w:rPr>
          <w:rFonts w:asciiTheme="majorBidi" w:hAnsiTheme="majorBidi" w:cstheme="majorBidi"/>
          <w:sz w:val="32"/>
          <w:szCs w:val="32"/>
          <w:cs/>
        </w:rPr>
        <w:t>ก</w:t>
      </w:r>
      <w:r>
        <w:rPr>
          <w:rFonts w:asciiTheme="majorBidi" w:hAnsiTheme="majorBidi" w:cstheme="majorBidi" w:hint="cs"/>
          <w:sz w:val="32"/>
          <w:szCs w:val="32"/>
          <w:cs/>
        </w:rPr>
        <w:t>ิตติกรรมประกาศ</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Pr>
          <w:rFonts w:asciiTheme="majorBidi" w:hAnsiTheme="majorBidi" w:cstheme="majorBidi"/>
          <w:sz w:val="32"/>
          <w:szCs w:val="32"/>
        </w:rPr>
        <w:t>III</w:t>
      </w:r>
    </w:p>
    <w:p w14:paraId="57F17E92" w14:textId="409A32E3" w:rsidR="00C01A52" w:rsidRDefault="00C01A52" w:rsidP="00C01A52">
      <w:pPr>
        <w:spacing w:after="0"/>
        <w:rPr>
          <w:rFonts w:asciiTheme="majorBidi" w:hAnsiTheme="majorBidi" w:cstheme="majorBidi"/>
          <w:sz w:val="32"/>
          <w:szCs w:val="32"/>
        </w:rPr>
      </w:pPr>
      <w:r w:rsidRPr="00C01A52">
        <w:rPr>
          <w:rFonts w:asciiTheme="majorBidi" w:hAnsiTheme="majorBidi" w:cstheme="majorBidi"/>
          <w:sz w:val="32"/>
          <w:szCs w:val="32"/>
          <w:cs/>
        </w:rPr>
        <w:t>สารบัญ</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Pr>
          <w:rFonts w:asciiTheme="majorBidi" w:hAnsiTheme="majorBidi" w:cstheme="majorBidi"/>
          <w:sz w:val="32"/>
          <w:szCs w:val="32"/>
        </w:rPr>
        <w:t>I</w:t>
      </w:r>
      <w:r w:rsidR="00302876">
        <w:rPr>
          <w:rFonts w:asciiTheme="majorBidi" w:hAnsiTheme="majorBidi" w:cstheme="majorBidi"/>
          <w:sz w:val="32"/>
          <w:szCs w:val="32"/>
        </w:rPr>
        <w:t>V</w:t>
      </w:r>
    </w:p>
    <w:p w14:paraId="33536156" w14:textId="0758008D" w:rsidR="00751A3D" w:rsidRDefault="00C01A52" w:rsidP="00E721BE">
      <w:pPr>
        <w:spacing w:after="400"/>
        <w:rPr>
          <w:rFonts w:asciiTheme="majorBidi" w:hAnsiTheme="majorBidi" w:cstheme="majorBidi"/>
          <w:sz w:val="32"/>
          <w:szCs w:val="32"/>
        </w:rPr>
      </w:pPr>
      <w:r>
        <w:rPr>
          <w:rFonts w:asciiTheme="majorBidi" w:hAnsiTheme="majorBidi" w:cstheme="majorBidi" w:hint="cs"/>
          <w:sz w:val="32"/>
          <w:szCs w:val="32"/>
          <w:cs/>
        </w:rPr>
        <w:t>สารบัญตาราง</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302876">
        <w:rPr>
          <w:rFonts w:asciiTheme="majorBidi" w:hAnsiTheme="majorBidi" w:cstheme="majorBidi"/>
          <w:sz w:val="32"/>
          <w:szCs w:val="32"/>
        </w:rPr>
        <w:t>V</w:t>
      </w:r>
      <w:r w:rsidR="00074EC2">
        <w:rPr>
          <w:rFonts w:asciiTheme="majorBidi" w:hAnsiTheme="majorBidi" w:cstheme="majorBidi"/>
          <w:sz w:val="32"/>
          <w:szCs w:val="32"/>
        </w:rPr>
        <w:t>I</w:t>
      </w:r>
      <w:r w:rsidR="00FA35EF">
        <w:rPr>
          <w:rFonts w:asciiTheme="majorBidi" w:hAnsiTheme="majorBidi" w:cstheme="majorBidi"/>
          <w:sz w:val="32"/>
          <w:szCs w:val="32"/>
        </w:rPr>
        <w:br/>
      </w:r>
      <w:r w:rsidR="00FA35EF">
        <w:rPr>
          <w:rFonts w:asciiTheme="majorBidi" w:hAnsiTheme="majorBidi" w:cstheme="majorBidi" w:hint="cs"/>
          <w:sz w:val="32"/>
          <w:szCs w:val="32"/>
          <w:cs/>
        </w:rPr>
        <w:t>สารบัญภาพ</w:t>
      </w:r>
      <w:r w:rsidR="00FA35EF"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FA35EF">
        <w:rPr>
          <w:rFonts w:asciiTheme="majorBidi" w:hAnsiTheme="majorBidi" w:cstheme="majorBidi"/>
          <w:sz w:val="32"/>
          <w:szCs w:val="32"/>
        </w:rPr>
        <w:t>V</w:t>
      </w:r>
      <w:r w:rsidR="00302876">
        <w:rPr>
          <w:rFonts w:asciiTheme="majorBidi" w:hAnsiTheme="majorBidi" w:cstheme="majorBidi"/>
          <w:sz w:val="32"/>
          <w:szCs w:val="32"/>
        </w:rPr>
        <w:t>I</w:t>
      </w:r>
      <w:r w:rsidR="00074EC2">
        <w:rPr>
          <w:rFonts w:asciiTheme="majorBidi" w:hAnsiTheme="majorBidi" w:cstheme="majorBidi"/>
          <w:sz w:val="32"/>
          <w:szCs w:val="32"/>
        </w:rPr>
        <w:t>I</w:t>
      </w:r>
    </w:p>
    <w:p w14:paraId="290EC7B0" w14:textId="7A8CC6E9" w:rsidR="00D07933" w:rsidRDefault="00C75485" w:rsidP="00D07933">
      <w:pPr>
        <w:spacing w:after="0"/>
        <w:rPr>
          <w:rFonts w:asciiTheme="majorBidi" w:hAnsiTheme="majorBidi" w:cstheme="majorBidi"/>
          <w:sz w:val="32"/>
          <w:szCs w:val="32"/>
        </w:rPr>
      </w:pPr>
      <w:r>
        <w:rPr>
          <w:rFonts w:asciiTheme="majorBidi" w:hAnsiTheme="majorBidi" w:cstheme="majorBidi" w:hint="cs"/>
          <w:sz w:val="32"/>
          <w:szCs w:val="32"/>
          <w:cs/>
        </w:rPr>
        <w:t>บทที่ 1 บทนำ</w:t>
      </w:r>
      <w:r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894155">
        <w:rPr>
          <w:rFonts w:asciiTheme="majorBidi" w:hAnsiTheme="majorBidi" w:cstheme="majorBidi" w:hint="cs"/>
          <w:sz w:val="32"/>
          <w:szCs w:val="32"/>
          <w:cs/>
        </w:rPr>
        <w:t>1</w:t>
      </w:r>
    </w:p>
    <w:p w14:paraId="270EDDF2" w14:textId="77777777" w:rsidR="00F714A0" w:rsidRDefault="00153884" w:rsidP="00F714A0">
      <w:pPr>
        <w:spacing w:after="0"/>
        <w:ind w:left="720"/>
        <w:rPr>
          <w:rFonts w:asciiTheme="majorBidi" w:hAnsiTheme="majorBidi" w:cstheme="majorBidi"/>
          <w:sz w:val="32"/>
          <w:szCs w:val="32"/>
        </w:rPr>
      </w:pPr>
      <w:r>
        <w:rPr>
          <w:rFonts w:asciiTheme="majorBidi" w:hAnsiTheme="majorBidi" w:cstheme="majorBidi" w:hint="cs"/>
          <w:sz w:val="32"/>
          <w:szCs w:val="32"/>
          <w:cs/>
        </w:rPr>
        <w:t>1.1</w:t>
      </w:r>
      <w:r w:rsidR="00CA7DDE">
        <w:rPr>
          <w:rFonts w:asciiTheme="majorBidi" w:hAnsiTheme="majorBidi" w:cstheme="majorBidi" w:hint="cs"/>
          <w:sz w:val="32"/>
          <w:szCs w:val="32"/>
          <w:cs/>
        </w:rPr>
        <w:t xml:space="preserve"> </w:t>
      </w:r>
      <w:r w:rsidR="007168D0">
        <w:rPr>
          <w:rFonts w:asciiTheme="majorBidi" w:hAnsiTheme="majorBidi" w:cstheme="majorBidi" w:hint="cs"/>
          <w:sz w:val="32"/>
          <w:szCs w:val="32"/>
          <w:cs/>
        </w:rPr>
        <w:t>ความเป็นมาของปัญหา</w:t>
      </w:r>
      <w:r w:rsidR="007168D0" w:rsidRPr="00C01A52">
        <w:rPr>
          <w:rFonts w:asciiTheme="majorBidi" w:hAnsiTheme="majorBidi" w:cstheme="majorBidi"/>
          <w:sz w:val="32"/>
          <w:szCs w:val="32"/>
        </w:rPr>
        <w:ptab w:relativeTo="margin" w:alignment="right" w:leader="dot"/>
      </w:r>
      <w:r w:rsidR="0055710B">
        <w:rPr>
          <w:rFonts w:asciiTheme="majorBidi" w:hAnsiTheme="majorBidi" w:cstheme="majorBidi" w:hint="cs"/>
          <w:sz w:val="32"/>
          <w:szCs w:val="32"/>
          <w:cs/>
        </w:rPr>
        <w:t xml:space="preserve"> </w:t>
      </w:r>
      <w:r w:rsidR="001B49B9">
        <w:rPr>
          <w:rFonts w:asciiTheme="majorBidi" w:hAnsiTheme="majorBidi" w:cstheme="majorBidi"/>
          <w:sz w:val="32"/>
          <w:szCs w:val="32"/>
        </w:rPr>
        <w:t>1</w:t>
      </w:r>
    </w:p>
    <w:p w14:paraId="09195109" w14:textId="55481E43" w:rsidR="00F714A0" w:rsidRDefault="00F714A0" w:rsidP="00F714A0">
      <w:pPr>
        <w:spacing w:after="0"/>
        <w:ind w:left="720"/>
        <w:rPr>
          <w:rFonts w:asciiTheme="majorBidi" w:hAnsiTheme="majorBidi" w:cstheme="majorBidi"/>
          <w:sz w:val="32"/>
          <w:szCs w:val="32"/>
        </w:rPr>
      </w:pPr>
      <w:r>
        <w:rPr>
          <w:rFonts w:asciiTheme="majorBidi" w:hAnsiTheme="majorBidi" w:cstheme="majorBidi"/>
          <w:sz w:val="32"/>
          <w:szCs w:val="32"/>
        </w:rPr>
        <w:t xml:space="preserve">1.2 </w:t>
      </w:r>
      <w:r>
        <w:rPr>
          <w:rFonts w:asciiTheme="majorBidi" w:hAnsiTheme="majorBidi" w:cstheme="majorBidi"/>
          <w:sz w:val="32"/>
          <w:szCs w:val="32"/>
          <w:cs/>
        </w:rPr>
        <w:t>วัตถุประสงค์ของการศึกษา</w:t>
      </w:r>
      <w:r>
        <w:rPr>
          <w:rFonts w:asciiTheme="majorBidi" w:hAnsiTheme="majorBidi" w:cstheme="majorBidi" w:hint="cs"/>
          <w:sz w:val="32"/>
          <w:szCs w:val="32"/>
          <w:cs/>
        </w:rPr>
        <w:t xml:space="preserv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2B4681EA" w14:textId="38BA11C2" w:rsidR="00F714A0" w:rsidRDefault="00F714A0" w:rsidP="00F714A0">
      <w:pPr>
        <w:spacing w:after="0"/>
        <w:ind w:left="720"/>
        <w:rPr>
          <w:rFonts w:asciiTheme="majorBidi" w:hAnsiTheme="majorBidi" w:cstheme="majorBidi"/>
          <w:sz w:val="32"/>
          <w:szCs w:val="32"/>
        </w:rPr>
      </w:pPr>
      <w:r>
        <w:rPr>
          <w:rFonts w:asciiTheme="majorBidi" w:hAnsiTheme="majorBidi" w:cstheme="majorBidi"/>
          <w:sz w:val="32"/>
          <w:szCs w:val="32"/>
        </w:rPr>
        <w:t>1.</w:t>
      </w: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 xml:space="preserve">ประโยชน์ที่คาดว่าจะได้รับ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3</w:t>
      </w:r>
    </w:p>
    <w:p w14:paraId="571D3A63" w14:textId="7DDC3EC1" w:rsidR="00934AD9" w:rsidRDefault="00934AD9" w:rsidP="00633B6B">
      <w:pPr>
        <w:spacing w:after="400"/>
        <w:ind w:left="720"/>
        <w:rPr>
          <w:rFonts w:asciiTheme="majorBidi" w:hAnsiTheme="majorBidi" w:cstheme="majorBidi"/>
          <w:sz w:val="32"/>
          <w:szCs w:val="32"/>
        </w:rPr>
      </w:pPr>
      <w:r>
        <w:rPr>
          <w:rFonts w:asciiTheme="majorBidi" w:hAnsiTheme="majorBidi" w:cstheme="majorBidi" w:hint="cs"/>
          <w:sz w:val="32"/>
          <w:szCs w:val="32"/>
          <w:cs/>
        </w:rPr>
        <w:t>1.</w:t>
      </w:r>
      <w:r w:rsidR="00F714A0">
        <w:rPr>
          <w:rFonts w:asciiTheme="majorBidi" w:hAnsiTheme="majorBidi" w:cstheme="majorBidi" w:hint="cs"/>
          <w:sz w:val="32"/>
          <w:szCs w:val="32"/>
          <w:cs/>
        </w:rPr>
        <w:t>4</w:t>
      </w:r>
      <w:r>
        <w:rPr>
          <w:rFonts w:asciiTheme="majorBidi" w:hAnsiTheme="majorBidi" w:cstheme="majorBidi" w:hint="cs"/>
          <w:sz w:val="32"/>
          <w:szCs w:val="32"/>
          <w:cs/>
        </w:rPr>
        <w:t xml:space="preserve"> ขอบเขตของโครงงาน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sidR="00F714A0">
        <w:rPr>
          <w:rFonts w:asciiTheme="majorBidi" w:hAnsiTheme="majorBidi" w:cstheme="majorBidi" w:hint="cs"/>
          <w:sz w:val="32"/>
          <w:szCs w:val="32"/>
          <w:cs/>
        </w:rPr>
        <w:t>3</w:t>
      </w:r>
    </w:p>
    <w:p w14:paraId="7CADF0A3" w14:textId="7327606A" w:rsidR="00EB451F" w:rsidRDefault="00EB451F" w:rsidP="00AB5B86">
      <w:pPr>
        <w:spacing w:after="0"/>
        <w:rPr>
          <w:rFonts w:asciiTheme="majorBidi" w:hAnsiTheme="majorBidi" w:cstheme="majorBidi"/>
          <w:sz w:val="32"/>
          <w:szCs w:val="32"/>
        </w:rPr>
      </w:pPr>
      <w:r>
        <w:rPr>
          <w:rFonts w:asciiTheme="majorBidi" w:hAnsiTheme="majorBidi" w:cstheme="majorBidi" w:hint="cs"/>
          <w:sz w:val="32"/>
          <w:szCs w:val="32"/>
          <w:cs/>
        </w:rPr>
        <w:t>บทท</w:t>
      </w:r>
      <w:r w:rsidR="002447FE">
        <w:rPr>
          <w:rFonts w:asciiTheme="majorBidi" w:hAnsiTheme="majorBidi" w:cstheme="majorBidi" w:hint="cs"/>
          <w:sz w:val="32"/>
          <w:szCs w:val="32"/>
          <w:cs/>
        </w:rPr>
        <w:t>ี่</w:t>
      </w:r>
      <w:r w:rsidR="002447FE">
        <w:rPr>
          <w:rFonts w:asciiTheme="majorBidi" w:hAnsiTheme="majorBidi" w:cstheme="majorBidi"/>
          <w:sz w:val="32"/>
          <w:szCs w:val="32"/>
        </w:rPr>
        <w:t xml:space="preserve"> 2 </w:t>
      </w:r>
      <w:r w:rsidR="00940695">
        <w:rPr>
          <w:rFonts w:asciiTheme="majorBidi" w:hAnsiTheme="majorBidi" w:cstheme="majorBidi"/>
          <w:sz w:val="32"/>
          <w:szCs w:val="32"/>
        </w:rPr>
        <w:t xml:space="preserve">xx </w:t>
      </w:r>
      <w:r w:rsidR="002447FE" w:rsidRPr="00C01A52">
        <w:rPr>
          <w:rFonts w:asciiTheme="majorBidi" w:hAnsiTheme="majorBidi" w:cstheme="majorBidi"/>
          <w:sz w:val="32"/>
          <w:szCs w:val="32"/>
        </w:rPr>
        <w:ptab w:relativeTo="margin" w:alignment="right" w:leader="dot"/>
      </w:r>
      <w:r w:rsidR="00693BB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7061CA7C" w14:textId="24351187" w:rsidR="00AB5B86" w:rsidRDefault="00F7301A" w:rsidP="00AB5B86">
      <w:pPr>
        <w:spacing w:after="0"/>
        <w:ind w:left="720"/>
        <w:rPr>
          <w:rFonts w:asciiTheme="majorBidi" w:hAnsiTheme="majorBidi" w:cstheme="majorBidi"/>
          <w:sz w:val="32"/>
          <w:szCs w:val="32"/>
        </w:rPr>
      </w:pPr>
      <w:r>
        <w:rPr>
          <w:rFonts w:asciiTheme="majorBidi" w:hAnsiTheme="majorBidi" w:cstheme="majorBidi" w:hint="cs"/>
          <w:sz w:val="32"/>
          <w:szCs w:val="32"/>
          <w:cs/>
        </w:rPr>
        <w:t xml:space="preserve">2.1 </w:t>
      </w:r>
      <w:r w:rsidR="00361482">
        <w:rPr>
          <w:rFonts w:asciiTheme="majorBidi" w:hAnsiTheme="majorBidi" w:cstheme="majorBidi"/>
          <w:sz w:val="32"/>
          <w:szCs w:val="32"/>
        </w:rPr>
        <w:t xml:space="preserve">xx </w:t>
      </w:r>
      <w:r w:rsidR="00361482" w:rsidRPr="00C01A52">
        <w:rPr>
          <w:rFonts w:asciiTheme="majorBidi" w:hAnsiTheme="majorBidi" w:cstheme="majorBidi"/>
          <w:sz w:val="32"/>
          <w:szCs w:val="32"/>
        </w:rPr>
        <w:ptab w:relativeTo="margin" w:alignment="right" w:leader="dot"/>
      </w:r>
      <w:r w:rsidR="00361482">
        <w:rPr>
          <w:rFonts w:asciiTheme="majorBidi" w:hAnsiTheme="majorBidi" w:cstheme="majorBidi"/>
          <w:sz w:val="32"/>
          <w:szCs w:val="32"/>
        </w:rPr>
        <w:t xml:space="preserve"> </w:t>
      </w:r>
      <w:r w:rsidR="00940695">
        <w:rPr>
          <w:rFonts w:asciiTheme="majorBidi" w:hAnsiTheme="majorBidi" w:cstheme="majorBidi"/>
          <w:sz w:val="32"/>
          <w:szCs w:val="32"/>
        </w:rPr>
        <w:t>x</w:t>
      </w:r>
    </w:p>
    <w:p w14:paraId="480673CB" w14:textId="24604674"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588222F4" w14:textId="4E9F5A94"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2.3 xx </w:t>
      </w:r>
      <w:r w:rsidRPr="00C01A52">
        <w:rPr>
          <w:rFonts w:asciiTheme="majorBidi" w:hAnsiTheme="majorBidi" w:cstheme="majorBidi"/>
          <w:sz w:val="32"/>
          <w:szCs w:val="32"/>
        </w:rPr>
        <w:ptab w:relativeTo="margin" w:alignment="right" w:leader="dot"/>
      </w:r>
      <w:r w:rsidR="00940695">
        <w:rPr>
          <w:rFonts w:asciiTheme="majorBidi" w:hAnsiTheme="majorBidi" w:cstheme="majorBidi"/>
          <w:sz w:val="32"/>
          <w:szCs w:val="32"/>
        </w:rPr>
        <w:t>x</w:t>
      </w:r>
    </w:p>
    <w:p w14:paraId="6A6BDF92" w14:textId="33C45AF6" w:rsidR="00606A62" w:rsidRDefault="00606A62" w:rsidP="00AB5B86">
      <w:pPr>
        <w:spacing w:after="0"/>
        <w:ind w:left="720"/>
        <w:rPr>
          <w:rFonts w:asciiTheme="majorBidi" w:hAnsiTheme="majorBidi" w:cstheme="majorBidi"/>
          <w:sz w:val="32"/>
          <w:szCs w:val="32"/>
        </w:rPr>
      </w:pPr>
      <w:r>
        <w:rPr>
          <w:rFonts w:asciiTheme="majorBidi" w:hAnsiTheme="majorBidi" w:cstheme="majorBidi"/>
          <w:sz w:val="32"/>
          <w:szCs w:val="32"/>
        </w:rPr>
        <w:t xml:space="preserve">2.4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11F702F7" w14:textId="1B810F3E" w:rsidR="001400B7" w:rsidRDefault="00925F63" w:rsidP="00925F63">
      <w:pPr>
        <w:spacing w:after="400"/>
        <w:ind w:left="720"/>
        <w:rPr>
          <w:rFonts w:asciiTheme="majorBidi" w:hAnsiTheme="majorBidi" w:cstheme="majorBidi"/>
          <w:sz w:val="32"/>
          <w:szCs w:val="32"/>
        </w:rPr>
      </w:pPr>
      <w:r>
        <w:rPr>
          <w:rFonts w:asciiTheme="majorBidi" w:hAnsiTheme="majorBidi" w:cstheme="majorBidi"/>
          <w:sz w:val="32"/>
          <w:szCs w:val="32"/>
        </w:rPr>
        <w:t xml:space="preserve">2.5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7364CDF6" w14:textId="4ADA73FE" w:rsidR="00925F63" w:rsidRDefault="00925F63" w:rsidP="00795F3C">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sidR="00217771">
        <w:rPr>
          <w:rFonts w:asciiTheme="majorBidi" w:hAnsiTheme="majorBidi" w:cstheme="majorBidi"/>
          <w:sz w:val="32"/>
          <w:szCs w:val="32"/>
        </w:rPr>
        <w:t>3</w:t>
      </w:r>
      <w:r>
        <w:rPr>
          <w:rFonts w:asciiTheme="majorBidi" w:hAnsiTheme="majorBidi" w:cstheme="majorBidi" w:hint="cs"/>
          <w:sz w:val="32"/>
          <w:szCs w:val="32"/>
          <w:cs/>
        </w:rPr>
        <w:t xml:space="preserve"> </w:t>
      </w:r>
      <w:r w:rsidR="00E651DA">
        <w:rPr>
          <w:rFonts w:asciiTheme="majorBidi" w:hAnsiTheme="majorBidi" w:cstheme="majorBidi"/>
          <w:sz w:val="32"/>
          <w:szCs w:val="32"/>
        </w:rPr>
        <w:t>x</w:t>
      </w:r>
      <w:r w:rsidR="00217771">
        <w:rPr>
          <w:rFonts w:asciiTheme="majorBidi" w:hAnsiTheme="majorBidi" w:cstheme="majorBidi"/>
          <w:sz w:val="32"/>
          <w:szCs w:val="32"/>
        </w:rPr>
        <w:t>x</w:t>
      </w:r>
      <w:r w:rsidR="00E651DA">
        <w:rPr>
          <w:rFonts w:asciiTheme="majorBidi" w:hAnsiTheme="majorBidi" w:cstheme="majorBidi"/>
          <w:sz w:val="32"/>
          <w:szCs w:val="32"/>
        </w:rPr>
        <w:t xml:space="preserve"> </w:t>
      </w:r>
      <w:r w:rsidR="00E651DA" w:rsidRPr="00C01A52">
        <w:rPr>
          <w:rFonts w:asciiTheme="majorBidi" w:hAnsiTheme="majorBidi" w:cstheme="majorBidi"/>
          <w:sz w:val="32"/>
          <w:szCs w:val="32"/>
        </w:rPr>
        <w:ptab w:relativeTo="margin" w:alignment="right" w:leader="dot"/>
      </w:r>
      <w:r w:rsidR="00E651DA">
        <w:rPr>
          <w:rFonts w:asciiTheme="majorBidi" w:hAnsiTheme="majorBidi" w:cstheme="majorBidi"/>
          <w:sz w:val="32"/>
          <w:szCs w:val="32"/>
        </w:rPr>
        <w:t xml:space="preserve"> </w:t>
      </w:r>
      <w:r w:rsidR="00940695">
        <w:rPr>
          <w:rFonts w:asciiTheme="majorBidi" w:hAnsiTheme="majorBidi" w:cstheme="majorBidi"/>
          <w:sz w:val="32"/>
          <w:szCs w:val="32"/>
        </w:rPr>
        <w:t>x</w:t>
      </w:r>
    </w:p>
    <w:p w14:paraId="1C3EC1C5" w14:textId="67D0D383" w:rsidR="00217771" w:rsidRDefault="00217771"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3.1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63113E1D" w14:textId="634FC437"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3.2.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71F324AE" w14:textId="4B2D1690"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3.3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6C15EDFD" w14:textId="2F3E6C6D" w:rsidR="00215D5D" w:rsidRDefault="00215D5D" w:rsidP="00217771">
      <w:pPr>
        <w:spacing w:after="0"/>
        <w:ind w:left="720"/>
        <w:rPr>
          <w:rFonts w:asciiTheme="majorBidi" w:hAnsiTheme="majorBidi" w:cstheme="majorBidi"/>
          <w:sz w:val="32"/>
          <w:szCs w:val="32"/>
        </w:rPr>
      </w:pPr>
      <w:r>
        <w:rPr>
          <w:rFonts w:asciiTheme="majorBidi" w:hAnsiTheme="majorBidi" w:cstheme="majorBidi"/>
          <w:sz w:val="32"/>
          <w:szCs w:val="32"/>
        </w:rPr>
        <w:t xml:space="preserve">3.4 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12AB965B" w14:textId="40FEEE3E" w:rsidR="00215D5D" w:rsidRDefault="00215D5D" w:rsidP="00215D5D">
      <w:pPr>
        <w:spacing w:after="400" w:line="240" w:lineRule="auto"/>
        <w:jc w:val="center"/>
        <w:rPr>
          <w:rFonts w:ascii="Angsana New" w:hAnsi="Angsana New" w:cs="Angsana New"/>
          <w:b/>
          <w:bCs/>
          <w:sz w:val="48"/>
          <w:szCs w:val="48"/>
        </w:rPr>
      </w:pPr>
      <w:r>
        <w:rPr>
          <w:rFonts w:ascii="Angsana New" w:hAnsi="Angsana New" w:cs="Angsana New" w:hint="cs"/>
          <w:b/>
          <w:bCs/>
          <w:sz w:val="48"/>
          <w:szCs w:val="48"/>
          <w:cs/>
        </w:rPr>
        <w:lastRenderedPageBreak/>
        <w:t>สารบัญ</w:t>
      </w:r>
      <w:r w:rsidR="006D1AA3">
        <w:rPr>
          <w:rFonts w:ascii="Angsana New" w:hAnsi="Angsana New" w:cs="Angsana New"/>
          <w:b/>
          <w:bCs/>
          <w:sz w:val="48"/>
          <w:szCs w:val="48"/>
        </w:rPr>
        <w:t xml:space="preserve"> (</w:t>
      </w:r>
      <w:r w:rsidR="006D1AA3">
        <w:rPr>
          <w:rFonts w:ascii="Angsana New" w:hAnsi="Angsana New" w:cs="Angsana New" w:hint="cs"/>
          <w:b/>
          <w:bCs/>
          <w:sz w:val="48"/>
          <w:szCs w:val="48"/>
          <w:cs/>
        </w:rPr>
        <w:t>ต่อ</w:t>
      </w:r>
      <w:r w:rsidR="006D1AA3">
        <w:rPr>
          <w:rFonts w:ascii="Angsana New" w:hAnsi="Angsana New" w:cs="Angsana New"/>
          <w:b/>
          <w:bCs/>
          <w:sz w:val="48"/>
          <w:szCs w:val="48"/>
        </w:rPr>
        <w:t>)</w:t>
      </w:r>
    </w:p>
    <w:p w14:paraId="5BB3E11F" w14:textId="77777777" w:rsidR="00215D5D" w:rsidRPr="00C01A52" w:rsidRDefault="00215D5D" w:rsidP="00215D5D">
      <w:pPr>
        <w:spacing w:after="0" w:line="240" w:lineRule="auto"/>
        <w:jc w:val="right"/>
        <w:rPr>
          <w:rFonts w:asciiTheme="majorBidi" w:hAnsiTheme="majorBidi" w:cstheme="majorBidi"/>
          <w:b/>
          <w:bCs/>
          <w:sz w:val="32"/>
          <w:szCs w:val="32"/>
        </w:rPr>
      </w:pPr>
      <w:r w:rsidRPr="00C01A52">
        <w:rPr>
          <w:rFonts w:asciiTheme="majorBidi" w:hAnsiTheme="majorBidi" w:cstheme="majorBidi"/>
          <w:b/>
          <w:bCs/>
          <w:sz w:val="32"/>
          <w:szCs w:val="32"/>
          <w:cs/>
        </w:rPr>
        <w:t>หน้า</w:t>
      </w:r>
    </w:p>
    <w:p w14:paraId="4D0ED49F" w14:textId="1066DC75" w:rsidR="00215D5D" w:rsidRDefault="004A2ED8" w:rsidP="00215D5D">
      <w:pPr>
        <w:spacing w:after="0"/>
        <w:ind w:left="720"/>
        <w:rPr>
          <w:rFonts w:asciiTheme="majorBidi" w:hAnsiTheme="majorBidi" w:cstheme="majorBidi"/>
          <w:sz w:val="32"/>
          <w:szCs w:val="32"/>
        </w:rPr>
      </w:pPr>
      <w:r>
        <w:rPr>
          <w:rFonts w:asciiTheme="majorBidi" w:hAnsiTheme="majorBidi" w:cstheme="majorBidi" w:hint="cs"/>
          <w:sz w:val="32"/>
          <w:szCs w:val="32"/>
          <w:cs/>
        </w:rPr>
        <w:t>3.5</w:t>
      </w:r>
      <w:r w:rsidR="00215D5D">
        <w:rPr>
          <w:rFonts w:asciiTheme="majorBidi" w:hAnsiTheme="majorBidi" w:cstheme="majorBidi"/>
          <w:sz w:val="32"/>
          <w:szCs w:val="32"/>
        </w:rPr>
        <w:t xml:space="preserve"> </w:t>
      </w:r>
      <w:r>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4CFFA370" w14:textId="085AA6D4" w:rsidR="00215D5D" w:rsidRDefault="004A2ED8" w:rsidP="00215D5D">
      <w:pPr>
        <w:spacing w:after="0"/>
        <w:ind w:left="720"/>
        <w:rPr>
          <w:rFonts w:asciiTheme="majorBidi" w:hAnsiTheme="majorBidi" w:cstheme="majorBidi"/>
          <w:sz w:val="32"/>
          <w:szCs w:val="32"/>
        </w:rPr>
      </w:pPr>
      <w:r>
        <w:rPr>
          <w:rFonts w:asciiTheme="majorBidi" w:hAnsiTheme="majorBidi" w:cstheme="majorBidi" w:hint="cs"/>
          <w:sz w:val="32"/>
          <w:szCs w:val="32"/>
          <w:cs/>
        </w:rPr>
        <w:t>3.6</w:t>
      </w:r>
      <w:r w:rsidR="00215D5D">
        <w:rPr>
          <w:rFonts w:asciiTheme="majorBidi" w:hAnsiTheme="majorBidi" w:cstheme="majorBidi" w:hint="cs"/>
          <w:sz w:val="32"/>
          <w:szCs w:val="32"/>
          <w:cs/>
        </w:rPr>
        <w:t xml:space="preserve"> </w:t>
      </w:r>
      <w:r>
        <w:rPr>
          <w:rFonts w:asciiTheme="majorBidi" w:hAnsiTheme="majorBidi" w:cstheme="majorBidi"/>
          <w:sz w:val="32"/>
          <w:szCs w:val="32"/>
        </w:rPr>
        <w:t>xx</w:t>
      </w:r>
      <w:r w:rsidR="00215D5D">
        <w:rPr>
          <w:rFonts w:asciiTheme="majorBidi" w:hAnsiTheme="majorBidi" w:cstheme="majorBidi" w:hint="cs"/>
          <w:sz w:val="32"/>
          <w:szCs w:val="32"/>
          <w:cs/>
        </w:rPr>
        <w:t xml:space="preserve">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062DEB10" w14:textId="1240B514" w:rsidR="00215D5D" w:rsidRDefault="004A2ED8" w:rsidP="00215D5D">
      <w:pPr>
        <w:spacing w:after="400"/>
        <w:ind w:left="720"/>
        <w:rPr>
          <w:rFonts w:asciiTheme="majorBidi" w:hAnsiTheme="majorBidi" w:cstheme="majorBidi"/>
          <w:sz w:val="32"/>
          <w:szCs w:val="32"/>
        </w:rPr>
      </w:pPr>
      <w:r>
        <w:rPr>
          <w:rFonts w:asciiTheme="majorBidi" w:hAnsiTheme="majorBidi" w:cstheme="majorBidi" w:hint="cs"/>
          <w:sz w:val="32"/>
          <w:szCs w:val="32"/>
          <w:cs/>
        </w:rPr>
        <w:t>3.7</w:t>
      </w:r>
      <w:r w:rsidR="00215D5D">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2A9F8374" w14:textId="353042AA" w:rsidR="00215D5D" w:rsidRDefault="00215D5D" w:rsidP="00215D5D">
      <w:pPr>
        <w:spacing w:after="0"/>
        <w:rPr>
          <w:rFonts w:asciiTheme="majorBidi" w:hAnsiTheme="majorBidi" w:cstheme="majorBidi"/>
          <w:sz w:val="32"/>
          <w:szCs w:val="32"/>
        </w:rPr>
      </w:pPr>
      <w:r>
        <w:rPr>
          <w:rFonts w:asciiTheme="majorBidi" w:hAnsiTheme="majorBidi" w:cstheme="majorBidi" w:hint="cs"/>
          <w:sz w:val="32"/>
          <w:szCs w:val="32"/>
          <w:cs/>
        </w:rPr>
        <w:t>บทที่</w:t>
      </w:r>
      <w:r>
        <w:rPr>
          <w:rFonts w:asciiTheme="majorBidi" w:hAnsiTheme="majorBidi" w:cstheme="majorBidi"/>
          <w:sz w:val="32"/>
          <w:szCs w:val="32"/>
        </w:rPr>
        <w:t xml:space="preserve"> </w:t>
      </w:r>
      <w:r w:rsidR="00E211ED">
        <w:rPr>
          <w:rFonts w:asciiTheme="majorBidi" w:hAnsiTheme="majorBidi" w:cstheme="majorBidi"/>
          <w:sz w:val="32"/>
          <w:szCs w:val="32"/>
        </w:rPr>
        <w:t xml:space="preserve">4 xx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sidR="00940695">
        <w:rPr>
          <w:rFonts w:asciiTheme="majorBidi" w:hAnsiTheme="majorBidi" w:cstheme="majorBidi"/>
          <w:sz w:val="32"/>
          <w:szCs w:val="32"/>
        </w:rPr>
        <w:t>x</w:t>
      </w:r>
    </w:p>
    <w:p w14:paraId="4482CD49" w14:textId="47E63070"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hint="cs"/>
          <w:sz w:val="32"/>
          <w:szCs w:val="32"/>
          <w:cs/>
        </w:rPr>
        <w:t xml:space="preserve">.1 </w:t>
      </w:r>
      <w:r w:rsidR="00215D5D">
        <w:rPr>
          <w:rFonts w:asciiTheme="majorBidi" w:hAnsiTheme="majorBidi" w:cstheme="majorBidi"/>
          <w:sz w:val="32"/>
          <w:szCs w:val="32"/>
        </w:rPr>
        <w:t xml:space="preserve">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690A42AF" w14:textId="0088E59C"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.2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49AD1342" w14:textId="1A7D099B"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.3 xx </w:t>
      </w:r>
      <w:r w:rsidR="00215D5D" w:rsidRPr="00C01A52">
        <w:rPr>
          <w:rFonts w:asciiTheme="majorBidi" w:hAnsiTheme="majorBidi" w:cstheme="majorBidi"/>
          <w:sz w:val="32"/>
          <w:szCs w:val="32"/>
        </w:rPr>
        <w:ptab w:relativeTo="margin" w:alignment="right" w:leader="dot"/>
      </w:r>
      <w:r w:rsidR="00940695">
        <w:rPr>
          <w:rFonts w:asciiTheme="majorBidi" w:hAnsiTheme="majorBidi" w:cstheme="majorBidi"/>
          <w:sz w:val="32"/>
          <w:szCs w:val="32"/>
        </w:rPr>
        <w:t xml:space="preserve"> x</w:t>
      </w:r>
    </w:p>
    <w:p w14:paraId="0FC8A318" w14:textId="182E0739"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.4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1F259A93" w14:textId="6CCAEC65" w:rsidR="00215D5D" w:rsidRDefault="00E211ED" w:rsidP="00215D5D">
      <w:pPr>
        <w:spacing w:after="400"/>
        <w:ind w:left="720"/>
        <w:rPr>
          <w:rFonts w:asciiTheme="majorBidi" w:hAnsiTheme="majorBidi" w:cstheme="majorBidi"/>
          <w:sz w:val="32"/>
          <w:szCs w:val="32"/>
        </w:rPr>
      </w:pPr>
      <w:r>
        <w:rPr>
          <w:rFonts w:asciiTheme="majorBidi" w:hAnsiTheme="majorBidi" w:cstheme="majorBidi"/>
          <w:sz w:val="32"/>
          <w:szCs w:val="32"/>
        </w:rPr>
        <w:t>4</w:t>
      </w:r>
      <w:r w:rsidR="00215D5D">
        <w:rPr>
          <w:rFonts w:asciiTheme="majorBidi" w:hAnsiTheme="majorBidi" w:cstheme="majorBidi"/>
          <w:sz w:val="32"/>
          <w:szCs w:val="32"/>
        </w:rPr>
        <w:t xml:space="preserve">.5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00A7BE7E" w14:textId="4C799B89" w:rsidR="00215D5D" w:rsidRDefault="00215D5D" w:rsidP="00215D5D">
      <w:pPr>
        <w:spacing w:after="0"/>
        <w:rPr>
          <w:rFonts w:asciiTheme="majorBidi" w:hAnsiTheme="majorBidi" w:cstheme="majorBidi"/>
          <w:sz w:val="32"/>
          <w:szCs w:val="32"/>
        </w:rPr>
      </w:pPr>
      <w:r>
        <w:rPr>
          <w:rFonts w:asciiTheme="majorBidi" w:hAnsiTheme="majorBidi" w:cstheme="majorBidi" w:hint="cs"/>
          <w:sz w:val="32"/>
          <w:szCs w:val="32"/>
          <w:cs/>
        </w:rPr>
        <w:t xml:space="preserve">บทที่ </w:t>
      </w:r>
      <w:r w:rsidR="00E211ED">
        <w:rPr>
          <w:rFonts w:asciiTheme="majorBidi" w:hAnsiTheme="majorBidi" w:cstheme="majorBidi"/>
          <w:sz w:val="32"/>
          <w:szCs w:val="32"/>
        </w:rPr>
        <w:t>5</w:t>
      </w:r>
      <w:r>
        <w:rPr>
          <w:rFonts w:asciiTheme="majorBidi" w:hAnsiTheme="majorBidi" w:cstheme="majorBidi" w:hint="cs"/>
          <w:sz w:val="32"/>
          <w:szCs w:val="32"/>
          <w:cs/>
        </w:rPr>
        <w:t xml:space="preserve"> </w:t>
      </w:r>
      <w:r>
        <w:rPr>
          <w:rFonts w:asciiTheme="majorBidi" w:hAnsiTheme="majorBidi" w:cstheme="majorBidi"/>
          <w:sz w:val="32"/>
          <w:szCs w:val="32"/>
        </w:rPr>
        <w:t xml:space="preserve">xx </w:t>
      </w:r>
      <w:r w:rsidRPr="00C01A52">
        <w:rPr>
          <w:rFonts w:asciiTheme="majorBidi" w:hAnsiTheme="majorBidi" w:cstheme="majorBidi"/>
          <w:sz w:val="32"/>
          <w:szCs w:val="32"/>
        </w:rPr>
        <w:ptab w:relativeTo="margin" w:alignment="right" w:leader="dot"/>
      </w:r>
      <w:r>
        <w:rPr>
          <w:rFonts w:asciiTheme="majorBidi" w:hAnsiTheme="majorBidi" w:cstheme="majorBidi"/>
          <w:sz w:val="32"/>
          <w:szCs w:val="32"/>
        </w:rPr>
        <w:t xml:space="preserve"> </w:t>
      </w:r>
      <w:r w:rsidR="00940695">
        <w:rPr>
          <w:rFonts w:asciiTheme="majorBidi" w:hAnsiTheme="majorBidi" w:cstheme="majorBidi"/>
          <w:sz w:val="32"/>
          <w:szCs w:val="32"/>
        </w:rPr>
        <w:t>x</w:t>
      </w:r>
    </w:p>
    <w:p w14:paraId="3E438705" w14:textId="152A3E43"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.1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3F9F9AD7" w14:textId="598F3157"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.2.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69040F1B" w14:textId="779E0D23" w:rsidR="00215D5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.3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1D328489" w14:textId="52F10614" w:rsidR="00E211ED" w:rsidRDefault="00E211ED" w:rsidP="00215D5D">
      <w:pPr>
        <w:spacing w:after="0"/>
        <w:ind w:left="720"/>
        <w:rPr>
          <w:rFonts w:asciiTheme="majorBidi" w:hAnsiTheme="majorBidi" w:cstheme="majorBidi"/>
          <w:sz w:val="32"/>
          <w:szCs w:val="32"/>
        </w:rPr>
      </w:pPr>
      <w:r>
        <w:rPr>
          <w:rFonts w:asciiTheme="majorBidi" w:hAnsiTheme="majorBidi" w:cstheme="majorBidi"/>
          <w:sz w:val="32"/>
          <w:szCs w:val="32"/>
        </w:rPr>
        <w:t>5</w:t>
      </w:r>
      <w:r w:rsidR="00215D5D">
        <w:rPr>
          <w:rFonts w:asciiTheme="majorBidi" w:hAnsiTheme="majorBidi" w:cstheme="majorBidi"/>
          <w:sz w:val="32"/>
          <w:szCs w:val="32"/>
        </w:rPr>
        <w:t xml:space="preserve">.4 xx </w:t>
      </w:r>
      <w:r w:rsidR="00215D5D" w:rsidRPr="00C01A52">
        <w:rPr>
          <w:rFonts w:asciiTheme="majorBidi" w:hAnsiTheme="majorBidi" w:cstheme="majorBidi"/>
          <w:sz w:val="32"/>
          <w:szCs w:val="32"/>
        </w:rPr>
        <w:ptab w:relativeTo="margin" w:alignment="right" w:leader="dot"/>
      </w:r>
      <w:r w:rsidR="00215D5D">
        <w:rPr>
          <w:rFonts w:asciiTheme="majorBidi" w:hAnsiTheme="majorBidi" w:cstheme="majorBidi"/>
          <w:sz w:val="32"/>
          <w:szCs w:val="32"/>
        </w:rPr>
        <w:t xml:space="preserve"> </w:t>
      </w:r>
      <w:r w:rsidR="00940695">
        <w:rPr>
          <w:rFonts w:asciiTheme="majorBidi" w:hAnsiTheme="majorBidi" w:cstheme="majorBidi"/>
          <w:sz w:val="32"/>
          <w:szCs w:val="32"/>
        </w:rPr>
        <w:t>x</w:t>
      </w:r>
    </w:p>
    <w:p w14:paraId="7A764CE2" w14:textId="77777777" w:rsidR="00E211ED" w:rsidRDefault="00E211ED">
      <w:pPr>
        <w:rPr>
          <w:rFonts w:asciiTheme="majorBidi" w:hAnsiTheme="majorBidi" w:cstheme="majorBidi"/>
          <w:sz w:val="32"/>
          <w:szCs w:val="32"/>
        </w:rPr>
      </w:pPr>
      <w:r>
        <w:rPr>
          <w:rFonts w:asciiTheme="majorBidi" w:hAnsiTheme="majorBidi" w:cstheme="majorBidi"/>
          <w:sz w:val="32"/>
          <w:szCs w:val="32"/>
        </w:rPr>
        <w:br w:type="page"/>
      </w:r>
    </w:p>
    <w:p w14:paraId="0DE69330" w14:textId="2B745C6D" w:rsidR="008D1356" w:rsidRDefault="008D1356" w:rsidP="008D1356">
      <w:pPr>
        <w:spacing w:after="400" w:line="240" w:lineRule="auto"/>
        <w:jc w:val="center"/>
        <w:rPr>
          <w:rFonts w:ascii="Angsana New" w:hAnsi="Angsana New" w:cs="Angsana New"/>
          <w:b/>
          <w:bCs/>
          <w:sz w:val="48"/>
          <w:szCs w:val="48"/>
          <w:cs/>
        </w:rPr>
      </w:pPr>
      <w:r>
        <w:rPr>
          <w:rFonts w:ascii="Angsana New" w:hAnsi="Angsana New" w:cs="Angsana New" w:hint="cs"/>
          <w:b/>
          <w:bCs/>
          <w:sz w:val="48"/>
          <w:szCs w:val="48"/>
          <w:cs/>
        </w:rPr>
        <w:lastRenderedPageBreak/>
        <w:t>สารบัญตาราง</w:t>
      </w:r>
    </w:p>
    <w:p w14:paraId="5C8E9E24" w14:textId="307634E4" w:rsidR="00FC4B55" w:rsidRDefault="004834F0" w:rsidP="00954FE7">
      <w:pPr>
        <w:tabs>
          <w:tab w:val="right" w:pos="8640"/>
        </w:tabs>
        <w:spacing w:after="0" w:line="240" w:lineRule="auto"/>
        <w:rPr>
          <w:rFonts w:asciiTheme="majorBidi" w:hAnsiTheme="majorBidi" w:cstheme="majorBidi"/>
          <w:sz w:val="32"/>
          <w:szCs w:val="32"/>
        </w:rPr>
      </w:pPr>
      <w:r>
        <w:rPr>
          <w:rFonts w:asciiTheme="majorBidi" w:hAnsiTheme="majorBidi" w:cstheme="majorBidi" w:hint="cs"/>
          <w:b/>
          <w:bCs/>
          <w:sz w:val="32"/>
          <w:szCs w:val="32"/>
          <w:cs/>
        </w:rPr>
        <w:t>ตาราง</w:t>
      </w:r>
      <w:r>
        <w:rPr>
          <w:rFonts w:asciiTheme="majorBidi" w:hAnsiTheme="majorBidi" w:cstheme="majorBidi"/>
          <w:b/>
          <w:bCs/>
          <w:sz w:val="32"/>
          <w:szCs w:val="32"/>
          <w:cs/>
        </w:rPr>
        <w:tab/>
      </w:r>
      <w:r w:rsidR="008D1356" w:rsidRPr="00C01A52">
        <w:rPr>
          <w:rFonts w:asciiTheme="majorBidi" w:hAnsiTheme="majorBidi" w:cstheme="majorBidi"/>
          <w:b/>
          <w:bCs/>
          <w:sz w:val="32"/>
          <w:szCs w:val="32"/>
          <w:cs/>
        </w:rPr>
        <w:t>หน้า</w:t>
      </w:r>
    </w:p>
    <w:p w14:paraId="40D009CB" w14:textId="77777777" w:rsidR="00FC4B55" w:rsidRDefault="00FC4B55">
      <w:pPr>
        <w:rPr>
          <w:rFonts w:asciiTheme="majorBidi" w:hAnsiTheme="majorBidi" w:cstheme="majorBidi"/>
          <w:sz w:val="32"/>
          <w:szCs w:val="32"/>
        </w:rPr>
      </w:pPr>
      <w:r>
        <w:rPr>
          <w:rFonts w:asciiTheme="majorBidi" w:hAnsiTheme="majorBidi" w:cstheme="majorBidi"/>
          <w:sz w:val="32"/>
          <w:szCs w:val="32"/>
        </w:rPr>
        <w:br w:type="page"/>
      </w:r>
    </w:p>
    <w:p w14:paraId="08147576" w14:textId="580BAF0A" w:rsidR="00FC4B55" w:rsidRDefault="00FC4B55" w:rsidP="00FC4B55">
      <w:pPr>
        <w:spacing w:after="400" w:line="240" w:lineRule="auto"/>
        <w:jc w:val="center"/>
        <w:rPr>
          <w:rFonts w:ascii="Angsana New" w:hAnsi="Angsana New" w:cs="Angsana New"/>
          <w:b/>
          <w:bCs/>
          <w:sz w:val="48"/>
          <w:szCs w:val="48"/>
          <w:cs/>
        </w:rPr>
      </w:pPr>
      <w:r>
        <w:rPr>
          <w:rFonts w:ascii="Angsana New" w:hAnsi="Angsana New" w:cs="Angsana New" w:hint="cs"/>
          <w:b/>
          <w:bCs/>
          <w:sz w:val="48"/>
          <w:szCs w:val="48"/>
          <w:cs/>
        </w:rPr>
        <w:lastRenderedPageBreak/>
        <w:t>สารบัญรูป</w:t>
      </w:r>
    </w:p>
    <w:p w14:paraId="09B4592A" w14:textId="77777777" w:rsidR="00C03D0C" w:rsidRPr="00C01A52" w:rsidRDefault="00C03D0C" w:rsidP="00C03D0C">
      <w:pPr>
        <w:tabs>
          <w:tab w:val="right" w:pos="8640"/>
        </w:tabs>
        <w:spacing w:after="0" w:line="240" w:lineRule="auto"/>
        <w:rPr>
          <w:rFonts w:asciiTheme="majorBidi" w:hAnsiTheme="majorBidi" w:cstheme="majorBidi"/>
          <w:b/>
          <w:bCs/>
          <w:sz w:val="32"/>
          <w:szCs w:val="32"/>
        </w:rPr>
      </w:pPr>
      <w:r>
        <w:rPr>
          <w:rFonts w:asciiTheme="majorBidi" w:hAnsiTheme="majorBidi" w:cstheme="majorBidi" w:hint="cs"/>
          <w:b/>
          <w:bCs/>
          <w:sz w:val="32"/>
          <w:szCs w:val="32"/>
          <w:cs/>
        </w:rPr>
        <w:t>รูป</w:t>
      </w:r>
      <w:r w:rsidR="00FC4B55">
        <w:rPr>
          <w:rFonts w:asciiTheme="majorBidi" w:hAnsiTheme="majorBidi" w:cstheme="majorBidi"/>
          <w:b/>
          <w:bCs/>
          <w:sz w:val="32"/>
          <w:szCs w:val="32"/>
          <w:cs/>
        </w:rPr>
        <w:tab/>
      </w:r>
      <w:r w:rsidR="00FC4B55" w:rsidRPr="00C01A52">
        <w:rPr>
          <w:rFonts w:asciiTheme="majorBidi" w:hAnsiTheme="majorBidi" w:cstheme="majorBidi"/>
          <w:b/>
          <w:bCs/>
          <w:sz w:val="32"/>
          <w:szCs w:val="32"/>
          <w:cs/>
        </w:rPr>
        <w:t>หน้า</w:t>
      </w:r>
    </w:p>
    <w:p w14:paraId="66161EF6" w14:textId="1E969A10"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1.1 สำรับไพ่ถูกกฎหมาย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1</w:t>
      </w:r>
    </w:p>
    <w:p w14:paraId="71DECE8D" w14:textId="7BD54843"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1.2 เครื่องมือ </w:t>
      </w:r>
      <w:r>
        <w:rPr>
          <w:rFonts w:asciiTheme="majorBidi" w:hAnsiTheme="majorBidi" w:cstheme="majorBidi"/>
          <w:sz w:val="32"/>
          <w:szCs w:val="32"/>
        </w:rPr>
        <w:t>Bidding Box</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52E28F27" w14:textId="6ECD3E23" w:rsidR="00C03D0C" w:rsidRDefault="00C03D0C" w:rsidP="00C03D0C">
      <w:pPr>
        <w:spacing w:after="0"/>
        <w:rPr>
          <w:rFonts w:asciiTheme="majorBidi" w:hAnsiTheme="majorBidi" w:cstheme="majorBidi"/>
          <w:sz w:val="32"/>
          <w:szCs w:val="32"/>
          <w:cs/>
        </w:rPr>
      </w:pPr>
      <w:r>
        <w:rPr>
          <w:rFonts w:asciiTheme="majorBidi" w:hAnsiTheme="majorBidi" w:cstheme="majorBidi" w:hint="cs"/>
          <w:sz w:val="32"/>
          <w:szCs w:val="32"/>
          <w:cs/>
        </w:rPr>
        <w:t xml:space="preserve">1.3 เครื่องมือ </w:t>
      </w:r>
      <w:r>
        <w:rPr>
          <w:rFonts w:asciiTheme="majorBidi" w:hAnsiTheme="majorBidi" w:cstheme="majorBidi"/>
          <w:sz w:val="32"/>
          <w:szCs w:val="32"/>
        </w:rPr>
        <w:t xml:space="preserve">Bridge Mate </w:t>
      </w:r>
      <w:r w:rsidRPr="00C01A52">
        <w:rPr>
          <w:rFonts w:asciiTheme="majorBidi" w:hAnsiTheme="majorBidi" w:cstheme="majorBidi"/>
          <w:sz w:val="32"/>
          <w:szCs w:val="32"/>
        </w:rPr>
        <w:ptab w:relativeTo="margin" w:alignment="right" w:leader="dot"/>
      </w:r>
      <w:r>
        <w:rPr>
          <w:rFonts w:asciiTheme="majorBidi" w:hAnsiTheme="majorBidi" w:cstheme="majorBidi" w:hint="cs"/>
          <w:sz w:val="32"/>
          <w:szCs w:val="32"/>
          <w:cs/>
        </w:rPr>
        <w:t xml:space="preserve"> </w:t>
      </w:r>
      <w:r>
        <w:rPr>
          <w:rFonts w:asciiTheme="majorBidi" w:hAnsiTheme="majorBidi" w:cstheme="majorBidi"/>
          <w:sz w:val="32"/>
          <w:szCs w:val="32"/>
        </w:rPr>
        <w:t>2</w:t>
      </w:r>
    </w:p>
    <w:p w14:paraId="639ABABA" w14:textId="6FCCD10D" w:rsidR="00640B7D" w:rsidRDefault="00640B7D" w:rsidP="00C03D0C">
      <w:pPr>
        <w:tabs>
          <w:tab w:val="right" w:pos="8640"/>
        </w:tabs>
        <w:spacing w:after="0" w:line="240" w:lineRule="auto"/>
        <w:rPr>
          <w:rFonts w:asciiTheme="majorBidi" w:hAnsiTheme="majorBidi" w:cstheme="majorBidi"/>
          <w:sz w:val="32"/>
          <w:szCs w:val="32"/>
          <w:cs/>
        </w:rPr>
      </w:pPr>
      <w:r>
        <w:rPr>
          <w:rFonts w:asciiTheme="majorBidi" w:hAnsiTheme="majorBidi" w:cstheme="majorBidi"/>
          <w:sz w:val="32"/>
          <w:szCs w:val="32"/>
          <w:cs/>
        </w:rPr>
        <w:br w:type="page"/>
      </w:r>
    </w:p>
    <w:p w14:paraId="5CCC2C1B" w14:textId="59E36687" w:rsidR="00FC4B55" w:rsidRDefault="00634149" w:rsidP="00634149">
      <w:pPr>
        <w:spacing w:after="0"/>
        <w:jc w:val="center"/>
        <w:rPr>
          <w:rFonts w:asciiTheme="majorBidi" w:hAnsiTheme="majorBidi" w:cstheme="majorBidi"/>
          <w:b/>
          <w:bCs/>
          <w:sz w:val="40"/>
          <w:szCs w:val="40"/>
        </w:rPr>
      </w:pPr>
      <w:r>
        <w:rPr>
          <w:rFonts w:asciiTheme="majorBidi" w:hAnsiTheme="majorBidi" w:cstheme="majorBidi" w:hint="cs"/>
          <w:b/>
          <w:bCs/>
          <w:sz w:val="40"/>
          <w:szCs w:val="40"/>
          <w:cs/>
        </w:rPr>
        <w:lastRenderedPageBreak/>
        <w:t>บทที่ 1</w:t>
      </w:r>
    </w:p>
    <w:p w14:paraId="3DACA7B1" w14:textId="2DBC2549" w:rsidR="009E4989" w:rsidRDefault="00634149" w:rsidP="009E4989">
      <w:pPr>
        <w:spacing w:after="400"/>
        <w:jc w:val="center"/>
        <w:rPr>
          <w:rFonts w:asciiTheme="majorBidi" w:hAnsiTheme="majorBidi" w:cstheme="majorBidi"/>
          <w:b/>
          <w:bCs/>
          <w:sz w:val="48"/>
          <w:szCs w:val="48"/>
        </w:rPr>
      </w:pPr>
      <w:r>
        <w:rPr>
          <w:rFonts w:asciiTheme="majorBidi" w:hAnsiTheme="majorBidi" w:cstheme="majorBidi" w:hint="cs"/>
          <w:b/>
          <w:bCs/>
          <w:sz w:val="48"/>
          <w:szCs w:val="48"/>
          <w:cs/>
        </w:rPr>
        <w:t>บทนำ</w:t>
      </w:r>
    </w:p>
    <w:p w14:paraId="23AA0A9E" w14:textId="77777777" w:rsidR="009E4989" w:rsidRDefault="009E4989" w:rsidP="009E4989">
      <w:pPr>
        <w:spacing w:after="0"/>
        <w:rPr>
          <w:rFonts w:asciiTheme="majorBidi" w:hAnsiTheme="majorBidi" w:cstheme="majorBidi"/>
          <w:b/>
          <w:bCs/>
          <w:sz w:val="36"/>
          <w:szCs w:val="36"/>
        </w:rPr>
      </w:pPr>
      <w:r>
        <w:rPr>
          <w:rFonts w:asciiTheme="majorBidi" w:hAnsiTheme="majorBidi" w:cstheme="majorBidi" w:hint="cs"/>
          <w:b/>
          <w:bCs/>
          <w:sz w:val="36"/>
          <w:szCs w:val="36"/>
          <w:cs/>
        </w:rPr>
        <w:t>1.1 ความเป็นมาของปัญหา</w:t>
      </w:r>
    </w:p>
    <w:p w14:paraId="4D6616A8" w14:textId="4B71BD43" w:rsidR="009E4989" w:rsidRPr="006B2B6E" w:rsidRDefault="009E4989" w:rsidP="009E4989">
      <w:pPr>
        <w:spacing w:after="0"/>
        <w:ind w:firstLine="360"/>
        <w:rPr>
          <w:rFonts w:asciiTheme="majorBidi" w:hAnsiTheme="majorBidi" w:cstheme="majorBidi"/>
          <w:b/>
          <w:sz w:val="32"/>
          <w:szCs w:val="32"/>
        </w:rPr>
      </w:pPr>
      <w:r w:rsidRPr="006B2B6E">
        <w:rPr>
          <w:rFonts w:asciiTheme="majorBidi" w:hAnsiTheme="majorBidi" w:cs="Angsana New"/>
          <w:b/>
          <w:sz w:val="32"/>
          <w:szCs w:val="32"/>
          <w:cs/>
        </w:rPr>
        <w:t xml:space="preserve">ในปัจจุบันบริดจ์นั้นเป็นกีฬาไพ่ที่ได้รับความนิยมโดยมีการเรียนการสอนและการจัดการแข่งขันในโรงเรียน ทางคณะผู้จัดทำจึงพัฒนาเว็บแอพพลิเคชันกีฬาบริดจ์โดยใช้ </w:t>
      </w:r>
      <w:r w:rsidRPr="006B2B6E">
        <w:rPr>
          <w:rFonts w:asciiTheme="majorBidi" w:hAnsiTheme="majorBidi" w:cstheme="majorBidi"/>
          <w:bCs/>
          <w:sz w:val="32"/>
          <w:szCs w:val="32"/>
        </w:rPr>
        <w:t>React JS</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บนบราวเซอร์ เพื่อความสะดวกในการเข้าถึง</w:t>
      </w:r>
      <w:r w:rsidRPr="006B2B6E">
        <w:rPr>
          <w:rFonts w:asciiTheme="majorBidi" w:hAnsiTheme="majorBidi" w:cstheme="majorBidi"/>
          <w:b/>
          <w:sz w:val="32"/>
          <w:szCs w:val="32"/>
        </w:rPr>
        <w:t xml:space="preserve">, </w:t>
      </w:r>
      <w:r w:rsidRPr="006B2B6E">
        <w:rPr>
          <w:rFonts w:asciiTheme="majorBidi" w:hAnsiTheme="majorBidi" w:cs="Angsana New"/>
          <w:b/>
          <w:sz w:val="32"/>
          <w:szCs w:val="32"/>
          <w:cs/>
        </w:rPr>
        <w:t xml:space="preserve">เพื่อใช้ในการเรียนการสอนและเพื่อให้สามารถใช้ในการจัดการแข่งขันได้ แต่เนื่องจากการเล่นกีฬาประเภทนี้ต้องอาศัยอุปกรณ์เฉพาะทางต่าง ๆ </w:t>
      </w:r>
      <w:r>
        <w:rPr>
          <w:rFonts w:asciiTheme="majorBidi" w:hAnsiTheme="majorBidi" w:cs="Angsana New" w:hint="cs"/>
          <w:b/>
          <w:sz w:val="32"/>
          <w:szCs w:val="32"/>
          <w:cs/>
        </w:rPr>
        <w:t>ดังนี้</w:t>
      </w:r>
    </w:p>
    <w:p w14:paraId="607FFAE7" w14:textId="77777777" w:rsidR="009E4989" w:rsidRPr="005A39FF" w:rsidRDefault="009E4989" w:rsidP="000F18AD">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1.1 สำรับไพ่</w:t>
      </w:r>
    </w:p>
    <w:p w14:paraId="28C961E3" w14:textId="77777777" w:rsidR="009E4989" w:rsidRDefault="009E4989" w:rsidP="00D6536B">
      <w:pPr>
        <w:spacing w:after="400"/>
        <w:ind w:firstLine="879"/>
        <w:rPr>
          <w:rFonts w:asciiTheme="majorBidi" w:hAnsiTheme="majorBidi" w:cs="Angsana New"/>
          <w:sz w:val="32"/>
          <w:szCs w:val="32"/>
        </w:rPr>
      </w:pPr>
      <w:r w:rsidRPr="005E4723">
        <w:rPr>
          <w:rFonts w:asciiTheme="majorBidi" w:hAnsiTheme="majorBidi" w:cs="Angsana New"/>
          <w:sz w:val="32"/>
          <w:szCs w:val="32"/>
          <w:cs/>
        </w:rPr>
        <w:t xml:space="preserve">ประกอบด้วยไพ่ชุดมาตรฐานจำนวน </w:t>
      </w:r>
      <w:r w:rsidRPr="005E4723">
        <w:rPr>
          <w:rFonts w:asciiTheme="majorBidi" w:hAnsiTheme="majorBidi" w:cs="Angsana New"/>
          <w:sz w:val="32"/>
          <w:szCs w:val="32"/>
        </w:rPr>
        <w:t xml:space="preserve">53 </w:t>
      </w:r>
      <w:r w:rsidRPr="005E4723">
        <w:rPr>
          <w:rFonts w:asciiTheme="majorBidi" w:hAnsiTheme="majorBidi" w:cs="Angsana New"/>
          <w:sz w:val="32"/>
          <w:szCs w:val="32"/>
          <w:cs/>
        </w:rPr>
        <w:t>ใบ เป็นอุปกรณ์หลักที่ใช้ในการเล่นกีฬาบริดจ์ แต่วัฒนธรรมไทยในปัจจุบันมีทัศนคติที่ไม่ดีต่อไพ่มากนัก โดยทั่วไปหากพบสำรับไพ่จะหมายถึงการพนัน ดังนั้นหากพกสำรับไพ่ออกไปในที่สาธารณะ อาจมึความเสี่ยงที่จะถูกสังคมมองในแง่ลบได้</w:t>
      </w:r>
    </w:p>
    <w:p w14:paraId="50BCFF81" w14:textId="77777777" w:rsidR="009E4989" w:rsidRDefault="009E4989" w:rsidP="009E4989">
      <w:pPr>
        <w:spacing w:after="0"/>
        <w:ind w:firstLine="993"/>
        <w:jc w:val="center"/>
        <w:rPr>
          <w:noProof/>
        </w:rPr>
      </w:pPr>
    </w:p>
    <w:p w14:paraId="7DA2E0FC" w14:textId="77777777" w:rsidR="009E4989" w:rsidRDefault="009E4989" w:rsidP="009E4989">
      <w:pPr>
        <w:spacing w:after="0"/>
        <w:jc w:val="center"/>
        <w:rPr>
          <w:rFonts w:asciiTheme="majorBidi" w:hAnsiTheme="majorBidi" w:cs="Angsana New"/>
          <w:sz w:val="32"/>
          <w:szCs w:val="32"/>
        </w:rPr>
      </w:pPr>
      <w:r>
        <w:rPr>
          <w:noProof/>
        </w:rPr>
        <w:drawing>
          <wp:inline distT="0" distB="0" distL="0" distR="0" wp14:anchorId="58523ABD" wp14:editId="65A44DEF">
            <wp:extent cx="2447925" cy="1880980"/>
            <wp:effectExtent l="0" t="0" r="0" b="5080"/>
            <wp:docPr id="2" name="รูปภาพ 2" descr="ไพ่ขอบทอง222 ถูกที่สุด พร้อมโปรโมชั่น - ต.ค. 2021 | BigGo เช็คราคาง่าย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ไพ่ขอบทอง222 ถูกที่สุด พร้อมโปรโมชั่น - ต.ค. 2021 | BigGo เช็คราคาง่ายๆ"/>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69" t="11632" r="9722" b="26736"/>
                    <a:stretch/>
                  </pic:blipFill>
                  <pic:spPr bwMode="auto">
                    <a:xfrm>
                      <a:off x="0" y="0"/>
                      <a:ext cx="2501672" cy="1922279"/>
                    </a:xfrm>
                    <a:prstGeom prst="rect">
                      <a:avLst/>
                    </a:prstGeom>
                    <a:noFill/>
                    <a:ln>
                      <a:noFill/>
                    </a:ln>
                    <a:extLst>
                      <a:ext uri="{53640926-AAD7-44D8-BBD7-CCE9431645EC}">
                        <a14:shadowObscured xmlns:a14="http://schemas.microsoft.com/office/drawing/2010/main"/>
                      </a:ext>
                    </a:extLst>
                  </pic:spPr>
                </pic:pic>
              </a:graphicData>
            </a:graphic>
          </wp:inline>
        </w:drawing>
      </w:r>
    </w:p>
    <w:p w14:paraId="6C9E1DAD" w14:textId="77777777" w:rsidR="009E4989" w:rsidRPr="00F1136E" w:rsidRDefault="009E4989" w:rsidP="009E4989">
      <w:pPr>
        <w:spacing w:after="400"/>
        <w:jc w:val="center"/>
        <w:rPr>
          <w:rFonts w:asciiTheme="majorBidi" w:hAnsiTheme="majorBidi" w:cs="Angsana New"/>
          <w:b/>
          <w:bCs/>
          <w:sz w:val="32"/>
          <w:szCs w:val="32"/>
        </w:rPr>
      </w:pPr>
      <w:r>
        <w:rPr>
          <w:rFonts w:asciiTheme="majorBidi" w:hAnsiTheme="majorBidi" w:cs="Angsana New" w:hint="cs"/>
          <w:b/>
          <w:bCs/>
          <w:sz w:val="32"/>
          <w:szCs w:val="32"/>
          <w:cs/>
        </w:rPr>
        <w:t>รูป 1.1 สำรับไพ่ถูกกฎหมาย</w:t>
      </w:r>
    </w:p>
    <w:p w14:paraId="08E5790D" w14:textId="77777777" w:rsidR="009E4989" w:rsidRPr="005A39FF" w:rsidRDefault="009E4989" w:rsidP="001F3BE6">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 xml:space="preserve">1.2 </w:t>
      </w:r>
      <w:r>
        <w:rPr>
          <w:rFonts w:asciiTheme="majorBidi" w:hAnsiTheme="majorBidi" w:cstheme="majorBidi"/>
          <w:b/>
          <w:bCs/>
          <w:sz w:val="32"/>
          <w:szCs w:val="32"/>
        </w:rPr>
        <w:t>Bidding Sheet</w:t>
      </w:r>
    </w:p>
    <w:p w14:paraId="66619D4B" w14:textId="77777777" w:rsidR="009E4989" w:rsidRDefault="009E4989" w:rsidP="00D6536B">
      <w:pPr>
        <w:spacing w:after="400"/>
        <w:ind w:firstLine="879"/>
        <w:rPr>
          <w:rFonts w:asciiTheme="majorBidi" w:hAnsiTheme="majorBidi" w:cstheme="majorBidi"/>
          <w:sz w:val="32"/>
          <w:szCs w:val="32"/>
        </w:rPr>
      </w:pPr>
      <w:r w:rsidRPr="00D83B29">
        <w:rPr>
          <w:rFonts w:asciiTheme="majorBidi" w:hAnsiTheme="majorBidi" w:cs="Angsana New"/>
          <w:sz w:val="32"/>
          <w:szCs w:val="32"/>
          <w:cs/>
        </w:rPr>
        <w:t>ใช้สำหรับจดคะแนนการเล่น ซึ่งผู้เล่นส่วนใหญ่มักจะมีปัญหาจดคะแนนผิดและจดได้ไม่เรียบร้อย อันเกิดจากการเล่นกีฬาบริดจ์จำเป็นต้องมีสมาธิจดจ่ออยู่กับเกมส์ส่งผลให้ผู้เล่นไม่ให้ความสำคัญในการจดคะแนนเท่าที่ควรมี ซึ่งก่อให้เกิดปัญหาเกี่ยวกับการโกงคะแนน หรือ ปัญหาที่กรรมการจดคะแนนผิด ปัญหาเหล่านี้ทำให้เกิดผลเสียต่อผู้เล่น และการเล่นกีฬาเป็นอย่างมา</w:t>
      </w:r>
      <w:r>
        <w:rPr>
          <w:rFonts w:asciiTheme="majorBidi" w:hAnsiTheme="majorBidi" w:cs="Angsana New" w:hint="cs"/>
          <w:sz w:val="32"/>
          <w:szCs w:val="32"/>
          <w:cs/>
        </w:rPr>
        <w:t>ก</w:t>
      </w:r>
    </w:p>
    <w:p w14:paraId="49DC4194" w14:textId="77777777" w:rsidR="009E4989" w:rsidRPr="005A39FF" w:rsidRDefault="009E4989" w:rsidP="001F3BE6">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lastRenderedPageBreak/>
        <w:t>1.</w:t>
      </w:r>
      <w:r>
        <w:rPr>
          <w:rFonts w:asciiTheme="majorBidi" w:hAnsiTheme="majorBidi" w:cstheme="majorBidi" w:hint="cs"/>
          <w:b/>
          <w:bCs/>
          <w:sz w:val="32"/>
          <w:szCs w:val="32"/>
          <w:cs/>
        </w:rPr>
        <w:t xml:space="preserve">1.3 </w:t>
      </w:r>
      <w:r>
        <w:rPr>
          <w:rFonts w:asciiTheme="majorBidi" w:hAnsiTheme="majorBidi" w:cstheme="majorBidi"/>
          <w:b/>
          <w:bCs/>
          <w:sz w:val="32"/>
          <w:szCs w:val="32"/>
        </w:rPr>
        <w:t>Bidding Box</w:t>
      </w:r>
    </w:p>
    <w:p w14:paraId="21CCA3DC" w14:textId="77777777" w:rsidR="009E4989" w:rsidRDefault="009E4989" w:rsidP="00D6536B">
      <w:pPr>
        <w:spacing w:after="400"/>
        <w:ind w:firstLine="879"/>
        <w:rPr>
          <w:rFonts w:asciiTheme="majorBidi" w:hAnsiTheme="majorBidi" w:cs="Angsana New"/>
          <w:sz w:val="32"/>
          <w:szCs w:val="32"/>
        </w:rPr>
      </w:pPr>
      <w:r w:rsidRPr="00765894">
        <w:rPr>
          <w:rFonts w:asciiTheme="majorBidi" w:hAnsiTheme="majorBidi" w:cs="Angsana New"/>
          <w:sz w:val="32"/>
          <w:szCs w:val="32"/>
          <w:cs/>
        </w:rPr>
        <w:t>ใช้สำหรับการประมูลเพื่อดูลำดับการเริ่มเล่นก่อนหรือหลังและยังมีการนับคะแนนที่แตกต่างกันจากผลของการประมูลอีกด้วย ซึ่งเครื่องมือนี้ มีราคาซื้อขายที่ค่อนข้างสูงทำให้ผู้เล่นบางส่วนไม่สามารถเข้าถึงได้ นอกจากนั้นยังมีปัญหาในการพกพาเพื่อเล่นนอกสถานที่เนื่องจากขนาดที่ค่อนข้างใหญ่อีกด้วย แต่ในการแข่งขันจริงจำเป็นต้องใช้เพื่อให้เกิดความชัดเจนต่อผู้เล่นทุกคนและกรรมการที่ดูการเล่น</w:t>
      </w:r>
    </w:p>
    <w:p w14:paraId="42B6E146" w14:textId="77777777" w:rsidR="009E4989" w:rsidRDefault="009E4989" w:rsidP="009E4989">
      <w:pPr>
        <w:spacing w:after="0"/>
        <w:jc w:val="center"/>
        <w:rPr>
          <w:rFonts w:asciiTheme="majorBidi" w:hAnsiTheme="majorBidi" w:cstheme="majorBidi"/>
          <w:sz w:val="32"/>
          <w:szCs w:val="32"/>
        </w:rPr>
      </w:pPr>
      <w:r>
        <w:rPr>
          <w:noProof/>
        </w:rPr>
        <w:drawing>
          <wp:inline distT="0" distB="0" distL="0" distR="0" wp14:anchorId="6B4EAB87" wp14:editId="441754DA">
            <wp:extent cx="1175576" cy="1781175"/>
            <wp:effectExtent l="0" t="0" r="5715" b="0"/>
            <wp:docPr id="3" name="Picture 3" descr="Amazon.com: Neo Classic Bidding Boxes for Bridge- Red (Set of 4): Office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Neo Classic Bidding Boxes for Bridge- Red (Set of 4): Office  Product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201" cy="1789698"/>
                    </a:xfrm>
                    <a:prstGeom prst="rect">
                      <a:avLst/>
                    </a:prstGeom>
                    <a:noFill/>
                    <a:ln>
                      <a:noFill/>
                    </a:ln>
                  </pic:spPr>
                </pic:pic>
              </a:graphicData>
            </a:graphic>
          </wp:inline>
        </w:drawing>
      </w:r>
    </w:p>
    <w:p w14:paraId="7CED16AA" w14:textId="77777777" w:rsidR="009E4989" w:rsidRPr="00197D6B" w:rsidRDefault="009E4989" w:rsidP="009E4989">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1.2 เครื่องมือ </w:t>
      </w:r>
      <w:r>
        <w:rPr>
          <w:rFonts w:asciiTheme="majorBidi" w:hAnsiTheme="majorBidi" w:cstheme="majorBidi"/>
          <w:b/>
          <w:bCs/>
          <w:sz w:val="32"/>
          <w:szCs w:val="32"/>
        </w:rPr>
        <w:t>Bidding Box</w:t>
      </w:r>
    </w:p>
    <w:p w14:paraId="2E8B689A" w14:textId="77777777" w:rsidR="009E4989" w:rsidRPr="005A39FF" w:rsidRDefault="009E4989" w:rsidP="001F3BE6">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Pr>
          <w:rFonts w:asciiTheme="majorBidi" w:hAnsiTheme="majorBidi" w:cstheme="majorBidi" w:hint="cs"/>
          <w:b/>
          <w:bCs/>
          <w:sz w:val="32"/>
          <w:szCs w:val="32"/>
          <w:cs/>
        </w:rPr>
        <w:t>1.</w:t>
      </w:r>
      <w:r>
        <w:rPr>
          <w:rFonts w:asciiTheme="majorBidi" w:hAnsiTheme="majorBidi" w:cstheme="majorBidi"/>
          <w:b/>
          <w:bCs/>
          <w:sz w:val="32"/>
          <w:szCs w:val="32"/>
        </w:rPr>
        <w:t>4</w:t>
      </w:r>
      <w:r>
        <w:rPr>
          <w:rFonts w:asciiTheme="majorBidi" w:hAnsiTheme="majorBidi" w:cstheme="majorBidi" w:hint="cs"/>
          <w:b/>
          <w:bCs/>
          <w:sz w:val="32"/>
          <w:szCs w:val="32"/>
          <w:cs/>
        </w:rPr>
        <w:t xml:space="preserve"> </w:t>
      </w:r>
      <w:r>
        <w:rPr>
          <w:rFonts w:asciiTheme="majorBidi" w:hAnsiTheme="majorBidi" w:cstheme="majorBidi"/>
          <w:b/>
          <w:bCs/>
          <w:sz w:val="32"/>
          <w:szCs w:val="32"/>
        </w:rPr>
        <w:t>Bridge Mate</w:t>
      </w:r>
    </w:p>
    <w:p w14:paraId="3538A4B4" w14:textId="77777777" w:rsidR="009E4989" w:rsidRDefault="009E4989" w:rsidP="00D6536B">
      <w:pPr>
        <w:spacing w:after="400"/>
        <w:ind w:firstLine="879"/>
        <w:rPr>
          <w:rFonts w:asciiTheme="majorBidi" w:hAnsiTheme="majorBidi" w:cs="Angsana New"/>
          <w:sz w:val="32"/>
          <w:szCs w:val="32"/>
        </w:rPr>
      </w:pPr>
      <w:r w:rsidRPr="000441B7">
        <w:rPr>
          <w:rFonts w:asciiTheme="majorBidi" w:hAnsiTheme="majorBidi" w:cs="Angsana New"/>
          <w:sz w:val="32"/>
          <w:szCs w:val="32"/>
          <w:cs/>
        </w:rPr>
        <w:t xml:space="preserve">ใช้สำหรับการจดคะแนนแทน </w:t>
      </w:r>
      <w:r w:rsidRPr="000441B7">
        <w:rPr>
          <w:rFonts w:asciiTheme="majorBidi" w:hAnsiTheme="majorBidi" w:cs="Angsana New"/>
          <w:sz w:val="32"/>
          <w:szCs w:val="32"/>
        </w:rPr>
        <w:t xml:space="preserve">Bidding Sheet </w:t>
      </w:r>
      <w:r w:rsidRPr="000441B7">
        <w:rPr>
          <w:rFonts w:asciiTheme="majorBidi" w:hAnsiTheme="majorBidi" w:cs="Angsana New"/>
          <w:sz w:val="32"/>
          <w:szCs w:val="32"/>
          <w:cs/>
        </w:rPr>
        <w:t xml:space="preserve">เนื่องจาก </w:t>
      </w:r>
      <w:r w:rsidRPr="000441B7">
        <w:rPr>
          <w:rFonts w:asciiTheme="majorBidi" w:hAnsiTheme="majorBidi" w:cs="Angsana New"/>
          <w:sz w:val="32"/>
          <w:szCs w:val="32"/>
        </w:rPr>
        <w:t xml:space="preserve">Bridge mate </w:t>
      </w:r>
      <w:r w:rsidRPr="000441B7">
        <w:rPr>
          <w:rFonts w:asciiTheme="majorBidi" w:hAnsiTheme="majorBidi" w:cs="Angsana New"/>
          <w:sz w:val="32"/>
          <w:szCs w:val="32"/>
          <w:cs/>
        </w:rPr>
        <w:t>สามารถส่งข้อมูลไปที่ส่วนกลางได้อย่างรวดเร็วและมีความถูกต้องในการคิดคะแนนค่อนข้างสูง แต่ก็ต้องแลกมาด้วยราคาที่ค่อนข้างสูงเช่นกัน</w:t>
      </w:r>
    </w:p>
    <w:p w14:paraId="59134F2D" w14:textId="77777777" w:rsidR="009E4989" w:rsidRDefault="009E4989" w:rsidP="009E4989">
      <w:pPr>
        <w:spacing w:after="0"/>
        <w:jc w:val="center"/>
        <w:rPr>
          <w:rFonts w:asciiTheme="majorBidi" w:hAnsiTheme="majorBidi" w:cstheme="majorBidi"/>
          <w:sz w:val="32"/>
          <w:szCs w:val="32"/>
        </w:rPr>
      </w:pPr>
      <w:r>
        <w:rPr>
          <w:noProof/>
        </w:rPr>
        <w:drawing>
          <wp:inline distT="0" distB="0" distL="0" distR="0" wp14:anchorId="4E1EFDF2" wp14:editId="16010316">
            <wp:extent cx="1823121" cy="1552537"/>
            <wp:effectExtent l="0" t="0" r="5715" b="0"/>
            <wp:docPr id="5" name="Picture 2" descr="Pricing | Bridge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 Bridgem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504" cy="1556269"/>
                    </a:xfrm>
                    <a:prstGeom prst="rect">
                      <a:avLst/>
                    </a:prstGeom>
                    <a:noFill/>
                    <a:ln>
                      <a:noFill/>
                    </a:ln>
                  </pic:spPr>
                </pic:pic>
              </a:graphicData>
            </a:graphic>
          </wp:inline>
        </w:drawing>
      </w:r>
    </w:p>
    <w:p w14:paraId="54D15D9E" w14:textId="77777777" w:rsidR="009E4989" w:rsidRDefault="009E4989" w:rsidP="009E4989">
      <w:pPr>
        <w:spacing w:after="400"/>
        <w:jc w:val="center"/>
        <w:rPr>
          <w:rFonts w:asciiTheme="majorBidi" w:hAnsiTheme="majorBidi" w:cstheme="majorBidi"/>
          <w:b/>
          <w:bCs/>
          <w:sz w:val="32"/>
          <w:szCs w:val="32"/>
        </w:rPr>
      </w:pPr>
      <w:r>
        <w:rPr>
          <w:rFonts w:asciiTheme="majorBidi" w:hAnsiTheme="majorBidi" w:cstheme="majorBidi" w:hint="cs"/>
          <w:b/>
          <w:bCs/>
          <w:sz w:val="32"/>
          <w:szCs w:val="32"/>
          <w:cs/>
        </w:rPr>
        <w:t xml:space="preserve">รูป 1.3 เครื่องมือ </w:t>
      </w:r>
      <w:r>
        <w:rPr>
          <w:rFonts w:asciiTheme="majorBidi" w:hAnsiTheme="majorBidi" w:cstheme="majorBidi"/>
          <w:b/>
          <w:bCs/>
          <w:sz w:val="32"/>
          <w:szCs w:val="32"/>
        </w:rPr>
        <w:t>Bridge Mate</w:t>
      </w:r>
    </w:p>
    <w:p w14:paraId="22626823" w14:textId="47E3AA72" w:rsidR="009E4989" w:rsidRDefault="009E4989" w:rsidP="000F0D9D">
      <w:pPr>
        <w:spacing w:after="400"/>
        <w:ind w:firstLine="426"/>
        <w:rPr>
          <w:rFonts w:asciiTheme="majorBidi" w:hAnsiTheme="majorBidi" w:cstheme="majorBidi"/>
          <w:sz w:val="32"/>
          <w:szCs w:val="32"/>
        </w:rPr>
      </w:pPr>
      <w:r w:rsidRPr="00654CD8">
        <w:rPr>
          <w:rFonts w:asciiTheme="majorBidi" w:hAnsiTheme="majorBidi" w:cs="Angsana New"/>
          <w:b/>
          <w:sz w:val="32"/>
          <w:szCs w:val="32"/>
          <w:cs/>
        </w:rPr>
        <w:lastRenderedPageBreak/>
        <w:t>ดังนั้นผู้จัดทำจึงพัฒนาระบบการจัดการแข่งขันที่สามารถทำให้ทุกคนเข้าร่วมการแข่งขันได้อย่างทั่วถึงหรือสามารถใช้เพื่อจุดประสงค์อื่นตามต้องการ เพื่ออำนวยความสะดวกให้กับผู้ที่ต้องการ โดยพัฒนาให้สามารถใช้งานบนบราวเซอร์ได้เพื่อความสะดวกในการเข้าถึง โดยตัวแอพพลิเคชันจะทำหน้าที่จำลองการแข่งขันไพ่บริดจ์ในแต่ละขั้นตอน และเปิดให้ผู้ใช้สามารถเข้าร่วมและแข่งขันในทัวร์นาเมนท์ที่ต้องการ</w:t>
      </w:r>
      <w:r>
        <w:rPr>
          <w:rFonts w:asciiTheme="majorBidi" w:hAnsiTheme="majorBidi" w:cs="Angsana New" w:hint="cs"/>
          <w:b/>
          <w:sz w:val="32"/>
          <w:szCs w:val="32"/>
          <w:cs/>
        </w:rPr>
        <w:t>ได้</w:t>
      </w:r>
    </w:p>
    <w:p w14:paraId="7FBE6BE0" w14:textId="6D7B49DA" w:rsidR="00934C87" w:rsidRPr="0077525D" w:rsidRDefault="00934C87" w:rsidP="00934C87">
      <w:pPr>
        <w:spacing w:after="0"/>
        <w:rPr>
          <w:rFonts w:asciiTheme="majorBidi" w:hAnsiTheme="majorBidi" w:cstheme="majorBidi"/>
          <w:sz w:val="32"/>
          <w:szCs w:val="32"/>
          <w:cs/>
        </w:rPr>
      </w:pPr>
      <w:r>
        <w:rPr>
          <w:rFonts w:asciiTheme="majorBidi" w:hAnsiTheme="majorBidi" w:cstheme="majorBidi" w:hint="cs"/>
          <w:b/>
          <w:bCs/>
          <w:sz w:val="36"/>
          <w:szCs w:val="36"/>
          <w:cs/>
        </w:rPr>
        <w:t>1.2 วัตถุประสงค์ของ</w:t>
      </w:r>
      <w:r w:rsidR="00321BBF">
        <w:rPr>
          <w:rFonts w:asciiTheme="majorBidi" w:hAnsiTheme="majorBidi" w:cstheme="majorBidi" w:hint="cs"/>
          <w:b/>
          <w:bCs/>
          <w:sz w:val="36"/>
          <w:szCs w:val="36"/>
          <w:cs/>
        </w:rPr>
        <w:t>การศึกษา</w:t>
      </w:r>
    </w:p>
    <w:p w14:paraId="473D6650" w14:textId="77777777" w:rsidR="00934C87" w:rsidRPr="002D27DA" w:rsidRDefault="00934C87" w:rsidP="00934C87">
      <w:pPr>
        <w:spacing w:after="0"/>
        <w:ind w:left="426"/>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sidRPr="00B24DE2">
        <w:rPr>
          <w:rFonts w:asciiTheme="majorBidi" w:hAnsiTheme="majorBidi" w:cs="Angsana New"/>
          <w:sz w:val="32"/>
          <w:szCs w:val="32"/>
          <w:cs/>
        </w:rPr>
        <w:t>เพื่อพัฒนาระบบในการจำลองการเล่นและระบบสำหรับแข่งขันกีฬาบริดจ์</w:t>
      </w:r>
    </w:p>
    <w:p w14:paraId="198AE14F" w14:textId="77777777" w:rsidR="00934C87" w:rsidRPr="002D27DA" w:rsidRDefault="00934C87" w:rsidP="00934C87">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sidRPr="00D05EEB">
        <w:rPr>
          <w:rFonts w:asciiTheme="majorBidi" w:hAnsiTheme="majorBidi" w:cs="Angsana New"/>
          <w:sz w:val="32"/>
          <w:szCs w:val="32"/>
          <w:cs/>
        </w:rPr>
        <w:t xml:space="preserve">เพื่อศึกษาการพัฒนาเว็บแอพพลิเคชันด้วย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7FF249CB" w14:textId="77777777" w:rsidR="00934C87" w:rsidRDefault="00934C87" w:rsidP="00934C87">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sidRPr="00F76678">
        <w:rPr>
          <w:rFonts w:asciiTheme="majorBidi" w:hAnsiTheme="majorBidi" w:cs="Angsana New"/>
          <w:sz w:val="32"/>
          <w:szCs w:val="32"/>
          <w:cs/>
        </w:rPr>
        <w:t>เพื่อศึกษาการเชื่อมต่อ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0D05F67F" w14:textId="77777777" w:rsidR="00934C87" w:rsidRDefault="00934C87" w:rsidP="00934C87">
      <w:pPr>
        <w:spacing w:after="0"/>
        <w:ind w:left="426"/>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sidRPr="007638D1">
        <w:rPr>
          <w:rFonts w:asciiTheme="majorBidi" w:hAnsiTheme="majorBidi" w:cs="Angsana New"/>
          <w:sz w:val="32"/>
          <w:szCs w:val="32"/>
          <w:cs/>
        </w:rPr>
        <w:t xml:space="preserve">เพื่อแก้ไขปัญหาการซื้อเครื่องมือ </w:t>
      </w:r>
      <w:r w:rsidRPr="007638D1">
        <w:rPr>
          <w:rFonts w:asciiTheme="majorBidi" w:hAnsiTheme="majorBidi" w:cstheme="majorBidi"/>
          <w:sz w:val="32"/>
          <w:szCs w:val="32"/>
        </w:rPr>
        <w:t xml:space="preserve">Bridge mate </w:t>
      </w:r>
      <w:r w:rsidRPr="007638D1">
        <w:rPr>
          <w:rFonts w:asciiTheme="majorBidi" w:hAnsiTheme="majorBidi" w:cs="Angsana New"/>
          <w:sz w:val="32"/>
          <w:szCs w:val="32"/>
          <w:cs/>
        </w:rPr>
        <w:t>ที่ใช้ในการคิดคะแนนซึ่งมีราคาค่อนข้างสู</w:t>
      </w:r>
      <w:r>
        <w:rPr>
          <w:rFonts w:asciiTheme="majorBidi" w:hAnsiTheme="majorBidi" w:cs="Angsana New" w:hint="cs"/>
          <w:sz w:val="32"/>
          <w:szCs w:val="32"/>
          <w:cs/>
        </w:rPr>
        <w:t>ง</w:t>
      </w:r>
    </w:p>
    <w:p w14:paraId="38CE2274" w14:textId="77777777" w:rsidR="00934C87" w:rsidRPr="002D27DA" w:rsidRDefault="00934C87" w:rsidP="00934C87">
      <w:pPr>
        <w:spacing w:after="400"/>
        <w:ind w:left="426" w:firstLine="283"/>
        <w:rPr>
          <w:rFonts w:asciiTheme="majorBidi" w:hAnsiTheme="majorBidi" w:cstheme="majorBidi"/>
          <w:sz w:val="32"/>
          <w:szCs w:val="32"/>
        </w:rPr>
      </w:pPr>
      <w:r w:rsidRPr="007638D1">
        <w:rPr>
          <w:rFonts w:asciiTheme="majorBidi" w:hAnsiTheme="majorBidi" w:cs="Angsana New"/>
          <w:sz w:val="32"/>
          <w:szCs w:val="32"/>
          <w:cs/>
        </w:rPr>
        <w:t>รวมถึงเครื่องมืออื่น ๆ ที่มีความลำบากในการพกพา</w:t>
      </w:r>
    </w:p>
    <w:p w14:paraId="570C9E72" w14:textId="19EF1617" w:rsidR="00934C87" w:rsidRPr="0077525D" w:rsidRDefault="00934C87" w:rsidP="00934C87">
      <w:pPr>
        <w:spacing w:after="0"/>
        <w:rPr>
          <w:rFonts w:asciiTheme="majorBidi" w:hAnsiTheme="majorBidi" w:cstheme="majorBidi"/>
          <w:sz w:val="32"/>
          <w:szCs w:val="32"/>
        </w:rPr>
      </w:pPr>
      <w:r>
        <w:rPr>
          <w:rFonts w:asciiTheme="majorBidi" w:hAnsiTheme="majorBidi" w:cstheme="majorBidi" w:hint="cs"/>
          <w:b/>
          <w:bCs/>
          <w:sz w:val="36"/>
          <w:szCs w:val="36"/>
          <w:cs/>
        </w:rPr>
        <w:t>1.</w:t>
      </w:r>
      <w:r w:rsidR="00824A58">
        <w:rPr>
          <w:rFonts w:asciiTheme="majorBidi" w:hAnsiTheme="majorBidi" w:cstheme="majorBidi" w:hint="cs"/>
          <w:b/>
          <w:bCs/>
          <w:sz w:val="36"/>
          <w:szCs w:val="36"/>
          <w:cs/>
        </w:rPr>
        <w:t>3</w:t>
      </w:r>
      <w:r>
        <w:rPr>
          <w:rFonts w:asciiTheme="majorBidi" w:hAnsiTheme="majorBidi" w:cstheme="majorBidi" w:hint="cs"/>
          <w:b/>
          <w:bCs/>
          <w:sz w:val="36"/>
          <w:szCs w:val="36"/>
          <w:cs/>
        </w:rPr>
        <w:t xml:space="preserve"> </w:t>
      </w:r>
      <w:r w:rsidR="009503EC">
        <w:rPr>
          <w:rFonts w:asciiTheme="majorBidi" w:hAnsiTheme="majorBidi" w:cstheme="majorBidi" w:hint="cs"/>
          <w:b/>
          <w:bCs/>
          <w:sz w:val="36"/>
          <w:szCs w:val="36"/>
          <w:cs/>
        </w:rPr>
        <w:t>ประโยชน์ที่คาดว่าจะได้รับ</w:t>
      </w:r>
    </w:p>
    <w:p w14:paraId="08433843" w14:textId="77777777" w:rsidR="003A45A7" w:rsidRDefault="00934C87" w:rsidP="00934C87">
      <w:pPr>
        <w:spacing w:after="0"/>
        <w:ind w:left="426"/>
        <w:rPr>
          <w:rFonts w:asciiTheme="majorBidi" w:hAnsiTheme="majorBidi" w:cs="Angsana New"/>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sz w:val="32"/>
          <w:szCs w:val="32"/>
        </w:rPr>
        <w:tab/>
      </w:r>
      <w:r w:rsidR="005E43EB">
        <w:rPr>
          <w:rFonts w:asciiTheme="majorBidi" w:hAnsiTheme="majorBidi" w:cs="Angsana New" w:hint="cs"/>
          <w:sz w:val="32"/>
          <w:szCs w:val="32"/>
          <w:cs/>
        </w:rPr>
        <w:t>มี</w:t>
      </w:r>
      <w:r w:rsidRPr="00B24DE2">
        <w:rPr>
          <w:rFonts w:asciiTheme="majorBidi" w:hAnsiTheme="majorBidi" w:cs="Angsana New"/>
          <w:sz w:val="32"/>
          <w:szCs w:val="32"/>
          <w:cs/>
        </w:rPr>
        <w:t>ระบบในการจำลองการเล่นและระบบสำหรับแข่งขันกีฬาบริดจ์</w:t>
      </w:r>
      <w:r w:rsidR="005E43EB">
        <w:rPr>
          <w:rFonts w:asciiTheme="majorBidi" w:hAnsiTheme="majorBidi" w:cs="Angsana New" w:hint="cs"/>
          <w:sz w:val="32"/>
          <w:szCs w:val="32"/>
          <w:cs/>
        </w:rPr>
        <w:t>ไว้ใช้</w:t>
      </w:r>
      <w:r w:rsidR="003A45A7">
        <w:rPr>
          <w:rFonts w:asciiTheme="majorBidi" w:hAnsiTheme="majorBidi" w:cs="Angsana New" w:hint="cs"/>
          <w:sz w:val="32"/>
          <w:szCs w:val="32"/>
          <w:cs/>
        </w:rPr>
        <w:t>เมื่อต้องการเล่น</w:t>
      </w:r>
    </w:p>
    <w:p w14:paraId="1A27613F" w14:textId="582E6E1D" w:rsidR="00934C87" w:rsidRPr="002D27DA" w:rsidRDefault="003A45A7" w:rsidP="003A45A7">
      <w:pPr>
        <w:spacing w:after="0"/>
        <w:ind w:left="426" w:firstLine="283"/>
        <w:rPr>
          <w:rFonts w:asciiTheme="majorBidi" w:hAnsiTheme="majorBidi" w:cstheme="majorBidi"/>
          <w:sz w:val="32"/>
          <w:szCs w:val="32"/>
          <w:cs/>
        </w:rPr>
      </w:pPr>
      <w:r>
        <w:rPr>
          <w:rFonts w:asciiTheme="majorBidi" w:hAnsiTheme="majorBidi" w:cs="Angsana New" w:hint="cs"/>
          <w:sz w:val="32"/>
          <w:szCs w:val="32"/>
          <w:cs/>
        </w:rPr>
        <w:t>หรือจัดการแข่งขัน</w:t>
      </w:r>
    </w:p>
    <w:p w14:paraId="73CA5B97" w14:textId="0337D071" w:rsidR="00934C87" w:rsidRPr="002D27DA" w:rsidRDefault="00934C87" w:rsidP="00934C87">
      <w:pPr>
        <w:spacing w:after="0"/>
        <w:ind w:left="426"/>
        <w:rPr>
          <w:rFonts w:asciiTheme="majorBidi" w:hAnsiTheme="majorBidi" w:cstheme="majorBidi"/>
          <w:sz w:val="32"/>
          <w:szCs w:val="32"/>
          <w:cs/>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sz w:val="32"/>
          <w:szCs w:val="32"/>
        </w:rPr>
        <w:tab/>
      </w:r>
      <w:r w:rsidR="00AC7A0D">
        <w:rPr>
          <w:rFonts w:asciiTheme="majorBidi" w:hAnsiTheme="majorBidi" w:cs="Angsana New" w:hint="cs"/>
          <w:sz w:val="32"/>
          <w:szCs w:val="32"/>
          <w:cs/>
        </w:rPr>
        <w:t>ได้</w:t>
      </w:r>
      <w:r w:rsidRPr="00D05EEB">
        <w:rPr>
          <w:rFonts w:asciiTheme="majorBidi" w:hAnsiTheme="majorBidi" w:cs="Angsana New"/>
          <w:sz w:val="32"/>
          <w:szCs w:val="32"/>
          <w:cs/>
        </w:rPr>
        <w:t>ศึกษา</w:t>
      </w:r>
      <w:r w:rsidR="00365A00">
        <w:rPr>
          <w:rFonts w:asciiTheme="majorBidi" w:hAnsiTheme="majorBidi" w:cs="Angsana New" w:hint="cs"/>
          <w:sz w:val="32"/>
          <w:szCs w:val="32"/>
          <w:cs/>
        </w:rPr>
        <w:t>เรียนรู้</w:t>
      </w:r>
      <w:r w:rsidRPr="00D05EEB">
        <w:rPr>
          <w:rFonts w:asciiTheme="majorBidi" w:hAnsiTheme="majorBidi" w:cs="Angsana New"/>
          <w:sz w:val="32"/>
          <w:szCs w:val="32"/>
          <w:cs/>
        </w:rPr>
        <w:t xml:space="preserve">การพัฒนาเว็บแอพพลิเคชันด้วย </w:t>
      </w:r>
      <w:r w:rsidRPr="00D05EEB">
        <w:rPr>
          <w:rFonts w:asciiTheme="majorBidi" w:hAnsiTheme="majorBidi" w:cstheme="majorBidi"/>
          <w:sz w:val="32"/>
          <w:szCs w:val="32"/>
        </w:rPr>
        <w:t xml:space="preserve">ReactJS </w:t>
      </w:r>
      <w:r w:rsidRPr="00D05EEB">
        <w:rPr>
          <w:rFonts w:asciiTheme="majorBidi" w:hAnsiTheme="majorBidi" w:cs="Angsana New"/>
          <w:sz w:val="32"/>
          <w:szCs w:val="32"/>
          <w:cs/>
        </w:rPr>
        <w:t xml:space="preserve">และ </w:t>
      </w:r>
      <w:r w:rsidRPr="00D05EEB">
        <w:rPr>
          <w:rFonts w:asciiTheme="majorBidi" w:hAnsiTheme="majorBidi" w:cstheme="majorBidi"/>
          <w:sz w:val="32"/>
          <w:szCs w:val="32"/>
        </w:rPr>
        <w:t>NodeJS</w:t>
      </w:r>
    </w:p>
    <w:p w14:paraId="3528A86B" w14:textId="0213438A" w:rsidR="00934C87" w:rsidRDefault="00934C87" w:rsidP="00934C87">
      <w:pPr>
        <w:spacing w:after="0"/>
        <w:ind w:left="426"/>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Pr>
          <w:rFonts w:asciiTheme="majorBidi" w:hAnsiTheme="majorBidi" w:cstheme="majorBidi"/>
          <w:sz w:val="32"/>
          <w:szCs w:val="32"/>
        </w:rPr>
        <w:tab/>
      </w:r>
      <w:r w:rsidR="00365A00">
        <w:rPr>
          <w:rFonts w:asciiTheme="majorBidi" w:hAnsiTheme="majorBidi" w:cs="Angsana New" w:hint="cs"/>
          <w:sz w:val="32"/>
          <w:szCs w:val="32"/>
          <w:cs/>
        </w:rPr>
        <w:t>ได้</w:t>
      </w:r>
      <w:r w:rsidRPr="00F76678">
        <w:rPr>
          <w:rFonts w:asciiTheme="majorBidi" w:hAnsiTheme="majorBidi" w:cs="Angsana New"/>
          <w:sz w:val="32"/>
          <w:szCs w:val="32"/>
          <w:cs/>
        </w:rPr>
        <w:t>ศึกษา</w:t>
      </w:r>
      <w:r w:rsidR="00365A00">
        <w:rPr>
          <w:rFonts w:asciiTheme="majorBidi" w:hAnsiTheme="majorBidi" w:cs="Angsana New" w:hint="cs"/>
          <w:sz w:val="32"/>
          <w:szCs w:val="32"/>
          <w:cs/>
        </w:rPr>
        <w:t>เรียนรู้</w:t>
      </w:r>
      <w:r w:rsidRPr="00F76678">
        <w:rPr>
          <w:rFonts w:asciiTheme="majorBidi" w:hAnsiTheme="majorBidi" w:cs="Angsana New"/>
          <w:sz w:val="32"/>
          <w:szCs w:val="32"/>
          <w:cs/>
        </w:rPr>
        <w:t>การเชื่อมต่อ</w:t>
      </w:r>
      <w:r>
        <w:rPr>
          <w:rFonts w:asciiTheme="majorBidi" w:hAnsiTheme="majorBidi" w:cs="Angsana New" w:hint="cs"/>
          <w:sz w:val="32"/>
          <w:szCs w:val="32"/>
          <w:cs/>
        </w:rPr>
        <w:t>กับ</w:t>
      </w:r>
      <w:r w:rsidRPr="00F76678">
        <w:rPr>
          <w:rFonts w:asciiTheme="majorBidi" w:hAnsiTheme="majorBidi" w:cs="Angsana New"/>
          <w:sz w:val="32"/>
          <w:szCs w:val="32"/>
          <w:cs/>
        </w:rPr>
        <w:t xml:space="preserve">ฐานข้อมูล </w:t>
      </w:r>
      <w:r w:rsidRPr="00F76678">
        <w:rPr>
          <w:rFonts w:asciiTheme="majorBidi" w:hAnsiTheme="majorBidi" w:cstheme="majorBidi"/>
          <w:sz w:val="32"/>
          <w:szCs w:val="32"/>
        </w:rPr>
        <w:t>MongoDB</w:t>
      </w:r>
    </w:p>
    <w:p w14:paraId="188B7749" w14:textId="69F0B64F" w:rsidR="00215D5D" w:rsidRDefault="00934C87" w:rsidP="00F418C9">
      <w:pPr>
        <w:spacing w:after="400"/>
        <w:ind w:left="426"/>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sz w:val="32"/>
          <w:szCs w:val="32"/>
        </w:rPr>
        <w:tab/>
      </w:r>
      <w:r w:rsidR="001F7AAC">
        <w:rPr>
          <w:rFonts w:asciiTheme="majorBidi" w:hAnsiTheme="majorBidi" w:cs="Angsana New" w:hint="cs"/>
          <w:sz w:val="32"/>
          <w:szCs w:val="32"/>
          <w:cs/>
        </w:rPr>
        <w:t>ได้เล่นกีฬาบริดจ์</w:t>
      </w:r>
      <w:r w:rsidR="00E27195">
        <w:rPr>
          <w:rFonts w:asciiTheme="majorBidi" w:hAnsiTheme="majorBidi" w:cs="Angsana New" w:hint="cs"/>
          <w:sz w:val="32"/>
          <w:szCs w:val="32"/>
          <w:cs/>
        </w:rPr>
        <w:t>ผ่านซอฟท์แวร์ที่พัฒนาขึ้น</w:t>
      </w:r>
      <w:r w:rsidR="001F7AAC">
        <w:rPr>
          <w:rFonts w:asciiTheme="majorBidi" w:hAnsiTheme="majorBidi" w:cs="Angsana New" w:hint="cs"/>
          <w:sz w:val="32"/>
          <w:szCs w:val="32"/>
          <w:cs/>
        </w:rPr>
        <w:t>โดยไม่จำเป็นต้องซื้ออุปกรณ์ราคาสูงต่าง</w:t>
      </w:r>
      <w:r w:rsidR="00E27195">
        <w:rPr>
          <w:rFonts w:asciiTheme="majorBidi" w:hAnsiTheme="majorBidi" w:cs="Angsana New" w:hint="cs"/>
          <w:sz w:val="32"/>
          <w:szCs w:val="32"/>
          <w:cs/>
        </w:rPr>
        <w:t xml:space="preserve"> </w:t>
      </w:r>
      <w:r w:rsidR="001F7AAC">
        <w:rPr>
          <w:rFonts w:asciiTheme="majorBidi" w:hAnsiTheme="majorBidi" w:cs="Angsana New" w:hint="cs"/>
          <w:sz w:val="32"/>
          <w:szCs w:val="32"/>
          <w:cs/>
        </w:rPr>
        <w:t>ๆ</w:t>
      </w:r>
    </w:p>
    <w:p w14:paraId="7F69D77B" w14:textId="45FA6F6E" w:rsidR="003D25E8" w:rsidRDefault="003D25E8" w:rsidP="003D25E8">
      <w:pPr>
        <w:spacing w:after="0"/>
        <w:rPr>
          <w:rFonts w:asciiTheme="majorBidi" w:hAnsiTheme="majorBidi" w:cstheme="majorBidi"/>
          <w:b/>
          <w:bCs/>
          <w:sz w:val="36"/>
          <w:szCs w:val="36"/>
        </w:rPr>
      </w:pPr>
      <w:r>
        <w:rPr>
          <w:rFonts w:asciiTheme="majorBidi" w:hAnsiTheme="majorBidi" w:cstheme="majorBidi" w:hint="cs"/>
          <w:b/>
          <w:bCs/>
          <w:sz w:val="36"/>
          <w:szCs w:val="36"/>
          <w:cs/>
        </w:rPr>
        <w:t>1.4 ขอบเขตของโครงงาน</w:t>
      </w:r>
    </w:p>
    <w:p w14:paraId="70ED446A" w14:textId="0EC49368" w:rsidR="00A3652F" w:rsidRDefault="00A3652F" w:rsidP="001F3BE6">
      <w:pPr>
        <w:spacing w:after="0"/>
        <w:ind w:left="397"/>
        <w:rPr>
          <w:rFonts w:asciiTheme="majorBidi" w:hAnsiTheme="majorBidi" w:cstheme="majorBidi"/>
          <w:b/>
          <w:bCs/>
          <w:sz w:val="32"/>
          <w:szCs w:val="32"/>
        </w:rPr>
      </w:pPr>
      <w:r w:rsidRPr="005A39FF">
        <w:rPr>
          <w:rFonts w:asciiTheme="majorBidi" w:hAnsiTheme="majorBidi" w:cstheme="majorBidi" w:hint="cs"/>
          <w:b/>
          <w:bCs/>
          <w:sz w:val="32"/>
          <w:szCs w:val="32"/>
          <w:cs/>
        </w:rPr>
        <w:t>1.</w:t>
      </w:r>
      <w:r w:rsidR="00661E35">
        <w:rPr>
          <w:rFonts w:asciiTheme="majorBidi" w:hAnsiTheme="majorBidi" w:cstheme="majorBidi" w:hint="cs"/>
          <w:b/>
          <w:bCs/>
          <w:sz w:val="32"/>
          <w:szCs w:val="32"/>
          <w:cs/>
        </w:rPr>
        <w:t>4</w:t>
      </w:r>
      <w:r>
        <w:rPr>
          <w:rFonts w:asciiTheme="majorBidi" w:hAnsiTheme="majorBidi" w:cstheme="majorBidi" w:hint="cs"/>
          <w:b/>
          <w:bCs/>
          <w:sz w:val="32"/>
          <w:szCs w:val="32"/>
          <w:cs/>
        </w:rPr>
        <w:t>.1 การ</w:t>
      </w:r>
      <w:r w:rsidR="00661E35">
        <w:rPr>
          <w:rFonts w:asciiTheme="majorBidi" w:hAnsiTheme="majorBidi" w:cstheme="majorBidi" w:hint="cs"/>
          <w:b/>
          <w:bCs/>
          <w:sz w:val="32"/>
          <w:szCs w:val="32"/>
          <w:cs/>
        </w:rPr>
        <w:t>วางแผนและออกแบบ</w:t>
      </w:r>
    </w:p>
    <w:p w14:paraId="6D20DFF8" w14:textId="50BE82B1" w:rsidR="00D2283B" w:rsidRPr="009B77EC" w:rsidRDefault="000C7850" w:rsidP="00D6536B">
      <w:pPr>
        <w:spacing w:after="0"/>
        <w:ind w:firstLine="879"/>
        <w:rPr>
          <w:rFonts w:asciiTheme="majorBidi" w:hAnsiTheme="majorBidi" w:cstheme="majorBidi"/>
          <w:sz w:val="32"/>
          <w:szCs w:val="32"/>
        </w:rPr>
      </w:pPr>
      <w:r>
        <w:rPr>
          <w:rFonts w:asciiTheme="majorBidi" w:hAnsiTheme="majorBidi" w:cstheme="majorBidi" w:hint="cs"/>
          <w:sz w:val="32"/>
          <w:szCs w:val="32"/>
          <w:cs/>
        </w:rPr>
        <w:t>การสร้างเว็บแอพ</w:t>
      </w:r>
      <w:r w:rsidR="00F62914">
        <w:rPr>
          <w:rFonts w:asciiTheme="majorBidi" w:hAnsiTheme="majorBidi" w:cstheme="majorBidi" w:hint="cs"/>
          <w:sz w:val="32"/>
          <w:szCs w:val="32"/>
          <w:cs/>
        </w:rPr>
        <w:t>พลิเคช</w:t>
      </w:r>
      <w:r w:rsidR="009B77EC">
        <w:rPr>
          <w:rFonts w:asciiTheme="majorBidi" w:hAnsiTheme="majorBidi" w:cstheme="majorBidi" w:hint="cs"/>
          <w:sz w:val="32"/>
          <w:szCs w:val="32"/>
          <w:cs/>
        </w:rPr>
        <w:t>ัน</w:t>
      </w:r>
      <w:r w:rsidR="00204142">
        <w:rPr>
          <w:rFonts w:asciiTheme="majorBidi" w:hAnsiTheme="majorBidi" w:cstheme="majorBidi" w:hint="cs"/>
          <w:sz w:val="32"/>
          <w:szCs w:val="32"/>
          <w:cs/>
        </w:rPr>
        <w:t>จะ</w:t>
      </w:r>
      <w:r w:rsidR="00F62914">
        <w:rPr>
          <w:rFonts w:asciiTheme="majorBidi" w:hAnsiTheme="majorBidi" w:cstheme="majorBidi" w:hint="cs"/>
          <w:sz w:val="32"/>
          <w:szCs w:val="32"/>
          <w:cs/>
        </w:rPr>
        <w:t xml:space="preserve">ใช้ </w:t>
      </w:r>
      <w:r w:rsidR="00F62914">
        <w:rPr>
          <w:rFonts w:asciiTheme="majorBidi" w:hAnsiTheme="majorBidi" w:cstheme="majorBidi"/>
          <w:sz w:val="32"/>
          <w:szCs w:val="32"/>
        </w:rPr>
        <w:t xml:space="preserve">React JS </w:t>
      </w:r>
      <w:r w:rsidR="00F62914">
        <w:rPr>
          <w:rFonts w:asciiTheme="majorBidi" w:hAnsiTheme="majorBidi" w:cstheme="majorBidi" w:hint="cs"/>
          <w:sz w:val="32"/>
          <w:szCs w:val="32"/>
          <w:cs/>
        </w:rPr>
        <w:t xml:space="preserve">และ </w:t>
      </w:r>
      <w:r w:rsidR="001D5E80">
        <w:rPr>
          <w:rFonts w:asciiTheme="majorBidi" w:hAnsiTheme="majorBidi" w:cstheme="majorBidi"/>
          <w:sz w:val="32"/>
          <w:szCs w:val="32"/>
        </w:rPr>
        <w:t>Typescript</w:t>
      </w:r>
      <w:r w:rsidR="00F62914">
        <w:rPr>
          <w:rFonts w:asciiTheme="majorBidi" w:hAnsiTheme="majorBidi" w:cstheme="majorBidi" w:hint="cs"/>
          <w:sz w:val="32"/>
          <w:szCs w:val="32"/>
          <w:cs/>
        </w:rPr>
        <w:t xml:space="preserve"> เป็นหลักในการ</w:t>
      </w:r>
      <w:r w:rsidR="009B77EC">
        <w:rPr>
          <w:rFonts w:asciiTheme="majorBidi" w:hAnsiTheme="majorBidi" w:cstheme="majorBidi" w:hint="cs"/>
          <w:sz w:val="32"/>
          <w:szCs w:val="32"/>
          <w:cs/>
        </w:rPr>
        <w:t>ทำงาน</w:t>
      </w:r>
      <w:r w:rsidR="004C1E15">
        <w:rPr>
          <w:rFonts w:asciiTheme="majorBidi" w:hAnsiTheme="majorBidi" w:cstheme="majorBidi" w:hint="cs"/>
          <w:sz w:val="32"/>
          <w:szCs w:val="32"/>
          <w:cs/>
        </w:rPr>
        <w:t xml:space="preserve"> และในส่วนของฐานข้อมูลจะเชื่อมต่อไปยัง</w:t>
      </w:r>
      <w:r w:rsidR="004C1E15">
        <w:rPr>
          <w:rFonts w:asciiTheme="majorBidi" w:hAnsiTheme="majorBidi" w:cstheme="majorBidi"/>
          <w:sz w:val="32"/>
          <w:szCs w:val="32"/>
        </w:rPr>
        <w:t xml:space="preserve"> MongoDB</w:t>
      </w:r>
      <w:r w:rsidR="004C1E15">
        <w:rPr>
          <w:rFonts w:asciiTheme="majorBidi" w:hAnsiTheme="majorBidi" w:cstheme="majorBidi" w:hint="cs"/>
          <w:sz w:val="32"/>
          <w:szCs w:val="32"/>
          <w:cs/>
        </w:rPr>
        <w:t xml:space="preserve"> </w:t>
      </w:r>
    </w:p>
    <w:p w14:paraId="62ED054E" w14:textId="50389094" w:rsidR="00661E35" w:rsidRPr="00A3652F" w:rsidRDefault="00661E35" w:rsidP="001F3BE6">
      <w:pPr>
        <w:spacing w:after="0"/>
        <w:ind w:left="397"/>
        <w:rPr>
          <w:rFonts w:asciiTheme="majorBidi" w:hAnsiTheme="majorBidi" w:cstheme="majorBidi"/>
          <w:b/>
          <w:bCs/>
          <w:sz w:val="32"/>
          <w:szCs w:val="32"/>
          <w:cs/>
        </w:rPr>
      </w:pPr>
      <w:r>
        <w:rPr>
          <w:rFonts w:asciiTheme="majorBidi" w:hAnsiTheme="majorBidi" w:cstheme="majorBidi" w:hint="cs"/>
          <w:b/>
          <w:bCs/>
          <w:sz w:val="32"/>
          <w:szCs w:val="32"/>
          <w:cs/>
        </w:rPr>
        <w:t>1.4.2 ระบบการจัด</w:t>
      </w:r>
      <w:r w:rsidR="00A6015C">
        <w:rPr>
          <w:rFonts w:asciiTheme="majorBidi" w:hAnsiTheme="majorBidi" w:cstheme="majorBidi" w:hint="cs"/>
          <w:b/>
          <w:bCs/>
          <w:sz w:val="32"/>
          <w:szCs w:val="32"/>
          <w:cs/>
        </w:rPr>
        <w:t>การ</w:t>
      </w:r>
      <w:r>
        <w:rPr>
          <w:rFonts w:asciiTheme="majorBidi" w:hAnsiTheme="majorBidi" w:cstheme="majorBidi" w:hint="cs"/>
          <w:b/>
          <w:bCs/>
          <w:sz w:val="32"/>
          <w:szCs w:val="32"/>
          <w:cs/>
        </w:rPr>
        <w:t>การแข่งขัน</w:t>
      </w:r>
      <w:r w:rsidR="00766262">
        <w:rPr>
          <w:rFonts w:asciiTheme="majorBidi" w:hAnsiTheme="majorBidi" w:cstheme="majorBidi" w:hint="cs"/>
          <w:b/>
          <w:bCs/>
          <w:sz w:val="32"/>
          <w:szCs w:val="32"/>
          <w:cs/>
        </w:rPr>
        <w:t xml:space="preserve"> </w:t>
      </w:r>
    </w:p>
    <w:p w14:paraId="0578FD46" w14:textId="7F8F5152" w:rsidR="00FE4339" w:rsidRPr="002D27DA" w:rsidRDefault="00FE4339" w:rsidP="007C1DF5">
      <w:pPr>
        <w:spacing w:after="0"/>
        <w:ind w:left="879"/>
        <w:rPr>
          <w:rFonts w:asciiTheme="majorBidi" w:hAnsiTheme="majorBidi" w:cstheme="majorBidi"/>
          <w:sz w:val="32"/>
          <w:szCs w:val="32"/>
          <w:cs/>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Pr>
          <w:rFonts w:asciiTheme="majorBidi" w:hAnsiTheme="majorBidi" w:cs="Angsana New" w:hint="cs"/>
          <w:sz w:val="32"/>
          <w:szCs w:val="32"/>
          <w:cs/>
        </w:rPr>
        <w:t>จัดทำระบบ</w:t>
      </w:r>
      <w:r w:rsidR="00ED1AE5">
        <w:rPr>
          <w:rFonts w:asciiTheme="majorBidi" w:hAnsiTheme="majorBidi" w:cs="Angsana New" w:hint="cs"/>
          <w:sz w:val="32"/>
          <w:szCs w:val="32"/>
          <w:cs/>
        </w:rPr>
        <w:t>การเล่น</w:t>
      </w:r>
      <w:r>
        <w:rPr>
          <w:rFonts w:asciiTheme="majorBidi" w:hAnsiTheme="majorBidi" w:cs="Angsana New" w:hint="cs"/>
          <w:sz w:val="32"/>
          <w:szCs w:val="32"/>
          <w:cs/>
        </w:rPr>
        <w:t>ไพ่</w:t>
      </w:r>
      <w:r w:rsidR="00533ADD">
        <w:rPr>
          <w:rFonts w:asciiTheme="majorBidi" w:hAnsiTheme="majorBidi" w:cs="Angsana New" w:hint="cs"/>
          <w:sz w:val="32"/>
          <w:szCs w:val="32"/>
          <w:cs/>
        </w:rPr>
        <w:t>บริดจ์ตั้งแต่ การประมูล การเล่น การคิดคะแนน</w:t>
      </w:r>
      <w:r w:rsidR="00AD7C27">
        <w:rPr>
          <w:rFonts w:asciiTheme="majorBidi" w:hAnsiTheme="majorBidi" w:cs="Angsana New" w:hint="cs"/>
          <w:sz w:val="32"/>
          <w:szCs w:val="32"/>
          <w:cs/>
        </w:rPr>
        <w:t xml:space="preserve"> และ</w:t>
      </w:r>
      <w:r w:rsidR="00533ADD">
        <w:rPr>
          <w:rFonts w:asciiTheme="majorBidi" w:hAnsiTheme="majorBidi" w:cs="Angsana New" w:hint="cs"/>
          <w:sz w:val="32"/>
          <w:szCs w:val="32"/>
          <w:cs/>
        </w:rPr>
        <w:t>การจัดอันดับ</w:t>
      </w:r>
    </w:p>
    <w:p w14:paraId="0D992526" w14:textId="2F7CB032" w:rsidR="00FE4339" w:rsidRDefault="00FE4339" w:rsidP="007C1DF5">
      <w:pPr>
        <w:spacing w:after="0"/>
        <w:ind w:left="879"/>
        <w:rPr>
          <w:rFonts w:asciiTheme="majorBidi" w:hAnsiTheme="majorBidi" w:cs="Angsana New"/>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E93C03">
        <w:rPr>
          <w:rFonts w:asciiTheme="majorBidi" w:hAnsiTheme="majorBidi" w:cs="Angsana New" w:hint="cs"/>
          <w:sz w:val="32"/>
          <w:szCs w:val="32"/>
          <w:cs/>
        </w:rPr>
        <w:t xml:space="preserve">ระบบไพ่บริดจ์ที่จะจัดทำจะมีรูปแบบการแข่งขัน </w:t>
      </w:r>
      <w:r w:rsidR="00551FAB">
        <w:rPr>
          <w:rFonts w:asciiTheme="majorBidi" w:hAnsiTheme="majorBidi" w:cs="Angsana New"/>
          <w:sz w:val="32"/>
          <w:szCs w:val="32"/>
        </w:rPr>
        <w:t xml:space="preserve">2 </w:t>
      </w:r>
      <w:r w:rsidR="00551FAB">
        <w:rPr>
          <w:rFonts w:asciiTheme="majorBidi" w:hAnsiTheme="majorBidi" w:cs="Angsana New" w:hint="cs"/>
          <w:sz w:val="32"/>
          <w:szCs w:val="32"/>
          <w:cs/>
        </w:rPr>
        <w:t>แบบ อันได้แก่</w:t>
      </w:r>
    </w:p>
    <w:p w14:paraId="3B0B050A" w14:textId="5AA6B43A" w:rsidR="00551FAB" w:rsidRPr="009F783D" w:rsidRDefault="00D035BC" w:rsidP="007C1DF5">
      <w:pPr>
        <w:spacing w:after="0"/>
        <w:ind w:left="879" w:firstLine="283"/>
        <w:rPr>
          <w:rFonts w:asciiTheme="majorBidi" w:hAnsiTheme="majorBidi" w:cstheme="majorBidi"/>
          <w:sz w:val="32"/>
          <w:szCs w:val="32"/>
        </w:rPr>
      </w:pPr>
      <w:r w:rsidRPr="009F783D">
        <w:rPr>
          <w:rFonts w:asciiTheme="majorBidi" w:hAnsiTheme="majorBidi" w:cstheme="majorBidi"/>
          <w:sz w:val="32"/>
          <w:szCs w:val="32"/>
        </w:rPr>
        <w:lastRenderedPageBreak/>
        <w:t xml:space="preserve">2.1) Team of Four </w:t>
      </w:r>
      <w:r w:rsidRPr="009F783D">
        <w:rPr>
          <w:rFonts w:asciiTheme="majorBidi" w:hAnsiTheme="majorBidi" w:cstheme="majorBidi"/>
          <w:sz w:val="32"/>
          <w:szCs w:val="32"/>
          <w:cs/>
        </w:rPr>
        <w:t>สำหรับแข่งขันแบบ</w:t>
      </w:r>
      <w:r w:rsidR="009F783D">
        <w:rPr>
          <w:rFonts w:asciiTheme="majorBidi" w:hAnsiTheme="majorBidi" w:cstheme="majorBidi" w:hint="cs"/>
          <w:sz w:val="32"/>
          <w:szCs w:val="32"/>
          <w:cs/>
        </w:rPr>
        <w:t>ทีม</w:t>
      </w:r>
      <w:r w:rsidR="00001509" w:rsidRPr="009F783D">
        <w:rPr>
          <w:rFonts w:asciiTheme="majorBidi" w:hAnsiTheme="majorBidi" w:cstheme="majorBidi"/>
          <w:sz w:val="32"/>
          <w:szCs w:val="32"/>
          <w:cs/>
        </w:rPr>
        <w:t xml:space="preserve"> โดยจะมีผู้เล่นทีมละ 6 คน</w:t>
      </w:r>
      <w:r w:rsidR="009F783D" w:rsidRPr="009F783D">
        <w:rPr>
          <w:rFonts w:asciiTheme="majorBidi" w:hAnsiTheme="majorBidi" w:cstheme="majorBidi"/>
          <w:sz w:val="32"/>
          <w:szCs w:val="32"/>
          <w:cs/>
        </w:rPr>
        <w:t xml:space="preserve">จำนวน </w:t>
      </w:r>
      <w:r w:rsidR="009F783D" w:rsidRPr="009F783D">
        <w:rPr>
          <w:rFonts w:asciiTheme="majorBidi" w:hAnsiTheme="majorBidi" w:cstheme="majorBidi"/>
          <w:sz w:val="32"/>
          <w:szCs w:val="32"/>
        </w:rPr>
        <w:t xml:space="preserve">2 </w:t>
      </w:r>
      <w:r w:rsidR="009F783D" w:rsidRPr="009F783D">
        <w:rPr>
          <w:rFonts w:asciiTheme="majorBidi" w:hAnsiTheme="majorBidi" w:cstheme="majorBidi"/>
          <w:sz w:val="32"/>
          <w:szCs w:val="32"/>
          <w:cs/>
        </w:rPr>
        <w:t>ทีม</w:t>
      </w:r>
    </w:p>
    <w:p w14:paraId="7FB6C14E" w14:textId="48269E65" w:rsidR="009F783D" w:rsidRPr="009F783D" w:rsidRDefault="009F783D" w:rsidP="007C1DF5">
      <w:pPr>
        <w:spacing w:after="0"/>
        <w:ind w:left="879" w:firstLine="283"/>
        <w:rPr>
          <w:rFonts w:asciiTheme="majorBidi" w:hAnsiTheme="majorBidi" w:cstheme="majorBidi"/>
          <w:sz w:val="32"/>
          <w:szCs w:val="32"/>
          <w:cs/>
        </w:rPr>
      </w:pPr>
      <w:r w:rsidRPr="009F783D">
        <w:rPr>
          <w:rFonts w:asciiTheme="majorBidi" w:hAnsiTheme="majorBidi" w:cstheme="majorBidi"/>
          <w:sz w:val="32"/>
          <w:szCs w:val="32"/>
          <w:cs/>
        </w:rPr>
        <w:t xml:space="preserve">2.2 </w:t>
      </w:r>
      <w:r w:rsidRPr="009F783D">
        <w:rPr>
          <w:rFonts w:asciiTheme="majorBidi" w:hAnsiTheme="majorBidi" w:cstheme="majorBidi"/>
          <w:sz w:val="32"/>
          <w:szCs w:val="32"/>
        </w:rPr>
        <w:t xml:space="preserve">) Duplicate </w:t>
      </w:r>
      <w:r w:rsidRPr="009F783D">
        <w:rPr>
          <w:rFonts w:asciiTheme="majorBidi" w:hAnsiTheme="majorBidi" w:cstheme="majorBidi"/>
          <w:sz w:val="32"/>
          <w:szCs w:val="32"/>
          <w:cs/>
        </w:rPr>
        <w:t>สำหรับแข่งขันแบบคู่</w:t>
      </w:r>
      <w:r>
        <w:rPr>
          <w:rFonts w:asciiTheme="majorBidi" w:hAnsiTheme="majorBidi" w:cstheme="majorBidi" w:hint="cs"/>
          <w:sz w:val="32"/>
          <w:szCs w:val="32"/>
          <w:cs/>
        </w:rPr>
        <w:t xml:space="preserve"> โดยจะมีสูงสุด 10 คู่ต่อทัวร์นาเมน</w:t>
      </w:r>
      <w:r w:rsidR="00055052">
        <w:rPr>
          <w:rFonts w:asciiTheme="majorBidi" w:hAnsiTheme="majorBidi" w:cstheme="majorBidi" w:hint="cs"/>
          <w:sz w:val="32"/>
          <w:szCs w:val="32"/>
          <w:cs/>
        </w:rPr>
        <w:t>ท์</w:t>
      </w:r>
    </w:p>
    <w:p w14:paraId="4732D78E" w14:textId="1A35241F" w:rsidR="00FE4339" w:rsidRDefault="00FE4339" w:rsidP="007C1DF5">
      <w:pPr>
        <w:spacing w:after="0"/>
        <w:ind w:left="879"/>
        <w:rPr>
          <w:rFonts w:asciiTheme="majorBidi" w:hAnsiTheme="majorBidi" w:cstheme="majorBidi"/>
          <w:sz w:val="32"/>
          <w:szCs w:val="32"/>
        </w:rPr>
      </w:pPr>
      <w:r>
        <w:rPr>
          <w:rFonts w:asciiTheme="majorBidi" w:hAnsiTheme="majorBidi" w:cstheme="majorBidi" w:hint="cs"/>
          <w:sz w:val="32"/>
          <w:szCs w:val="32"/>
          <w:cs/>
        </w:rPr>
        <w:t>3</w:t>
      </w:r>
      <w:r w:rsidRPr="002D27DA">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055052">
        <w:rPr>
          <w:rFonts w:asciiTheme="majorBidi" w:hAnsiTheme="majorBidi" w:cs="Angsana New" w:hint="cs"/>
          <w:sz w:val="32"/>
          <w:szCs w:val="32"/>
          <w:cs/>
        </w:rPr>
        <w:t>รูปแบบการแข่งขัน</w:t>
      </w:r>
      <w:r w:rsidR="004C0213">
        <w:rPr>
          <w:rFonts w:asciiTheme="majorBidi" w:hAnsiTheme="majorBidi" w:cs="Angsana New"/>
          <w:sz w:val="32"/>
          <w:szCs w:val="32"/>
        </w:rPr>
        <w:t xml:space="preserve"> Duplicate </w:t>
      </w:r>
      <w:r w:rsidR="00056DAA">
        <w:rPr>
          <w:rFonts w:asciiTheme="majorBidi" w:hAnsiTheme="majorBidi" w:cs="Angsana New" w:hint="cs"/>
          <w:sz w:val="32"/>
          <w:szCs w:val="32"/>
          <w:cs/>
        </w:rPr>
        <w:t>สามารถเ</w:t>
      </w:r>
      <w:r w:rsidR="00643E20">
        <w:rPr>
          <w:rFonts w:asciiTheme="majorBidi" w:hAnsiTheme="majorBidi" w:cs="Angsana New" w:hint="cs"/>
          <w:sz w:val="32"/>
          <w:szCs w:val="32"/>
          <w:cs/>
        </w:rPr>
        <w:t>ปิด/ปิดการใช้งาน</w:t>
      </w:r>
      <w:r w:rsidR="00056DAA">
        <w:rPr>
          <w:rFonts w:asciiTheme="majorBidi" w:hAnsiTheme="majorBidi" w:cs="Angsana New"/>
          <w:sz w:val="32"/>
          <w:szCs w:val="32"/>
        </w:rPr>
        <w:t xml:space="preserve"> Barometer</w:t>
      </w:r>
      <w:r w:rsidR="00056DAA">
        <w:rPr>
          <w:rFonts w:asciiTheme="majorBidi" w:hAnsiTheme="majorBidi" w:cs="Angsana New" w:hint="cs"/>
          <w:sz w:val="32"/>
          <w:szCs w:val="32"/>
          <w:cs/>
        </w:rPr>
        <w:t xml:space="preserve"> ได้</w:t>
      </w:r>
    </w:p>
    <w:p w14:paraId="4E3137CD" w14:textId="2E97030D" w:rsidR="00F418C9" w:rsidRDefault="00FE4339" w:rsidP="007C1DF5">
      <w:pPr>
        <w:spacing w:after="0"/>
        <w:ind w:left="879"/>
        <w:rPr>
          <w:rFonts w:asciiTheme="majorBidi" w:hAnsiTheme="majorBidi" w:cs="Angsana New"/>
          <w:sz w:val="32"/>
          <w:szCs w:val="32"/>
        </w:rPr>
      </w:pPr>
      <w:r>
        <w:rPr>
          <w:rFonts w:asciiTheme="majorBidi" w:hAnsiTheme="majorBidi" w:cstheme="majorBidi" w:hint="cs"/>
          <w:sz w:val="32"/>
          <w:szCs w:val="32"/>
          <w:cs/>
        </w:rPr>
        <w:t>4</w:t>
      </w:r>
      <w:r>
        <w:rPr>
          <w:rFonts w:asciiTheme="majorBidi" w:hAnsiTheme="majorBidi" w:cstheme="majorBidi"/>
          <w:sz w:val="32"/>
          <w:szCs w:val="32"/>
        </w:rPr>
        <w:t>)</w:t>
      </w:r>
      <w:r w:rsidR="00D2283B">
        <w:rPr>
          <w:rFonts w:asciiTheme="majorBidi" w:hAnsiTheme="majorBidi" w:cstheme="majorBidi" w:hint="cs"/>
          <w:sz w:val="32"/>
          <w:szCs w:val="32"/>
          <w:cs/>
        </w:rPr>
        <w:t xml:space="preserve"> </w:t>
      </w:r>
      <w:r w:rsidR="00E25F08">
        <w:rPr>
          <w:rFonts w:asciiTheme="majorBidi" w:hAnsiTheme="majorBidi" w:cs="Angsana New" w:hint="cs"/>
          <w:sz w:val="32"/>
          <w:szCs w:val="32"/>
          <w:cs/>
        </w:rPr>
        <w:t>รูปแบบการ</w:t>
      </w:r>
      <w:r w:rsidR="00BC3D79">
        <w:rPr>
          <w:rFonts w:asciiTheme="majorBidi" w:hAnsiTheme="majorBidi" w:cs="Angsana New" w:hint="cs"/>
          <w:sz w:val="32"/>
          <w:szCs w:val="32"/>
          <w:cs/>
        </w:rPr>
        <w:t>วนคู่แข่งขันในการแข่ง</w:t>
      </w:r>
      <w:r w:rsidR="00BC3D79">
        <w:rPr>
          <w:rFonts w:asciiTheme="majorBidi" w:hAnsiTheme="majorBidi" w:cs="Angsana New"/>
          <w:sz w:val="32"/>
          <w:szCs w:val="32"/>
        </w:rPr>
        <w:t xml:space="preserve"> Duplicate </w:t>
      </w:r>
      <w:r w:rsidR="00BC3D79">
        <w:rPr>
          <w:rFonts w:asciiTheme="majorBidi" w:hAnsiTheme="majorBidi" w:cs="Angsana New" w:hint="cs"/>
          <w:sz w:val="32"/>
          <w:szCs w:val="32"/>
          <w:cs/>
        </w:rPr>
        <w:t xml:space="preserve">เป็นแบบ </w:t>
      </w:r>
      <w:r w:rsidR="00BC3D79">
        <w:rPr>
          <w:rFonts w:asciiTheme="majorBidi" w:hAnsiTheme="majorBidi" w:cs="Angsana New"/>
          <w:sz w:val="32"/>
          <w:szCs w:val="32"/>
        </w:rPr>
        <w:t>Howell</w:t>
      </w:r>
    </w:p>
    <w:p w14:paraId="08C9BEC2" w14:textId="5F2C73F4" w:rsidR="002E2A7B" w:rsidRPr="00A3652F" w:rsidRDefault="002E2A7B" w:rsidP="001F3BE6">
      <w:pPr>
        <w:spacing w:after="0"/>
        <w:ind w:left="397"/>
        <w:rPr>
          <w:rFonts w:asciiTheme="majorBidi" w:hAnsiTheme="majorBidi" w:cstheme="majorBidi"/>
          <w:b/>
          <w:bCs/>
          <w:sz w:val="32"/>
          <w:szCs w:val="32"/>
          <w:cs/>
        </w:rPr>
      </w:pPr>
      <w:r>
        <w:rPr>
          <w:rFonts w:asciiTheme="majorBidi" w:hAnsiTheme="majorBidi" w:cstheme="majorBidi" w:hint="cs"/>
          <w:b/>
          <w:bCs/>
          <w:sz w:val="32"/>
          <w:szCs w:val="32"/>
          <w:cs/>
        </w:rPr>
        <w:t xml:space="preserve">1.4.3 ระบบผู้ใช้งาน </w:t>
      </w:r>
    </w:p>
    <w:p w14:paraId="2776C9C9" w14:textId="23AC61EA" w:rsidR="0035456B" w:rsidRPr="004E45F8" w:rsidRDefault="004E45F8" w:rsidP="004E45F8">
      <w:pPr>
        <w:spacing w:after="0"/>
        <w:ind w:left="397"/>
        <w:rPr>
          <w:rFonts w:asciiTheme="majorBidi" w:hAnsiTheme="majorBidi" w:cstheme="majorBidi"/>
          <w:b/>
          <w:bCs/>
          <w:sz w:val="32"/>
          <w:szCs w:val="32"/>
        </w:rPr>
      </w:pPr>
      <w:r>
        <w:rPr>
          <w:rFonts w:asciiTheme="majorBidi" w:hAnsiTheme="majorBidi" w:cstheme="majorBidi"/>
          <w:b/>
          <w:bCs/>
          <w:sz w:val="32"/>
          <w:szCs w:val="32"/>
        </w:rPr>
        <w:tab/>
        <w:t xml:space="preserve">   </w:t>
      </w:r>
      <w:r w:rsidR="002E2A7B">
        <w:rPr>
          <w:rFonts w:asciiTheme="majorBidi" w:hAnsiTheme="majorBidi" w:cstheme="majorBidi" w:hint="cs"/>
          <w:sz w:val="32"/>
          <w:szCs w:val="32"/>
          <w:cs/>
        </w:rPr>
        <w:t>ระบบผู้ใช้โดยรวมของเว็บแอพพลิเคชันแย่งออกเป็น 3 กลุ่ม ได้แก่</w:t>
      </w:r>
    </w:p>
    <w:p w14:paraId="19B76E36" w14:textId="2F25BAE8" w:rsidR="00D6536B" w:rsidRDefault="0035456B" w:rsidP="007C1DF5">
      <w:pPr>
        <w:spacing w:after="0"/>
        <w:ind w:left="794"/>
        <w:rPr>
          <w:ins w:id="0" w:author="{df733786-8bd8-499c-9896-e421af74abd2}" w:date="2021-10-14T17:46:00Z"/>
          <w:rFonts w:asciiTheme="majorBidi" w:hAnsiTheme="majorBidi" w:cstheme="majorBidi"/>
          <w:b/>
          <w:bCs/>
          <w:sz w:val="32"/>
          <w:szCs w:val="32"/>
        </w:rPr>
      </w:pPr>
      <w:r w:rsidRPr="00CC02D9">
        <w:rPr>
          <w:rFonts w:asciiTheme="majorBidi" w:hAnsiTheme="majorBidi" w:cstheme="majorBidi" w:hint="cs"/>
          <w:b/>
          <w:bCs/>
          <w:sz w:val="32"/>
          <w:szCs w:val="32"/>
          <w:cs/>
        </w:rPr>
        <w:t>1.4.3.1</w:t>
      </w:r>
      <w:r>
        <w:rPr>
          <w:rFonts w:asciiTheme="majorBidi" w:hAnsiTheme="majorBidi" w:cstheme="majorBidi" w:hint="cs"/>
          <w:b/>
          <w:bCs/>
          <w:sz w:val="32"/>
          <w:szCs w:val="32"/>
          <w:cs/>
        </w:rPr>
        <w:t xml:space="preserve"> ผู้ใช้ทั่วไป</w:t>
      </w:r>
    </w:p>
    <w:p w14:paraId="7CF2B8BE" w14:textId="77777777" w:rsidR="0035456B" w:rsidRPr="002D27DA" w:rsidRDefault="0035456B" w:rsidP="007C1DF5">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06A644DE" w14:textId="5967CE11" w:rsidR="0035456B"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w:t>
      </w:r>
      <w:r w:rsidR="001D5839">
        <w:rPr>
          <w:rFonts w:asciiTheme="majorBidi" w:hAnsiTheme="majorBidi" w:cstheme="majorBidi" w:hint="cs"/>
          <w:sz w:val="32"/>
          <w:szCs w:val="32"/>
          <w:cs/>
        </w:rPr>
        <w:t>การแข่งใน</w:t>
      </w:r>
      <w:r>
        <w:rPr>
          <w:rFonts w:asciiTheme="majorBidi" w:hAnsiTheme="majorBidi" w:cstheme="majorBidi" w:hint="cs"/>
          <w:sz w:val="32"/>
          <w:szCs w:val="32"/>
          <w:cs/>
        </w:rPr>
        <w:t>รายการการแข่งขันต่าง ๆ ได้</w:t>
      </w:r>
    </w:p>
    <w:p w14:paraId="33ACA53B" w14:textId="77777777" w:rsidR="0035456B"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สามารถเรียกกรรมการได้ระหว่างการแข่งขัน</w:t>
      </w:r>
    </w:p>
    <w:p w14:paraId="014BA533" w14:textId="77777777" w:rsidR="0035456B"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สามารถดูผลการแข่งขันย้อนหลังได้</w:t>
      </w:r>
    </w:p>
    <w:p w14:paraId="1CCA1282" w14:textId="69F2AF5C" w:rsidR="0035456B" w:rsidRPr="00EE2593" w:rsidRDefault="0035456B" w:rsidP="007C1DF5">
      <w:pPr>
        <w:spacing w:after="0"/>
        <w:ind w:left="720"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สามารถเติมเงินเพื่อใช้ในการเข้าแข่งขันทัวร์นาเมนท์ที่มีค่าเข้าร่วมได้</w:t>
      </w:r>
    </w:p>
    <w:p w14:paraId="0F34D601" w14:textId="662154D7" w:rsidR="0035456B" w:rsidRDefault="0035456B" w:rsidP="002D1D10">
      <w:pPr>
        <w:spacing w:after="0"/>
        <w:ind w:left="794"/>
        <w:rPr>
          <w:rFonts w:asciiTheme="majorBidi" w:hAnsiTheme="majorBidi" w:cstheme="majorBidi"/>
          <w:b/>
          <w:bCs/>
          <w:sz w:val="32"/>
          <w:szCs w:val="32"/>
        </w:rPr>
      </w:pPr>
      <w:r w:rsidRPr="00CC02D9">
        <w:rPr>
          <w:rFonts w:asciiTheme="majorBidi" w:hAnsiTheme="majorBidi" w:cstheme="majorBidi" w:hint="cs"/>
          <w:b/>
          <w:bCs/>
          <w:sz w:val="32"/>
          <w:szCs w:val="32"/>
          <w:cs/>
        </w:rPr>
        <w:t>1.4.3.</w:t>
      </w:r>
      <w:r w:rsidR="00755205">
        <w:rPr>
          <w:rFonts w:asciiTheme="majorBidi" w:hAnsiTheme="majorBidi" w:cstheme="majorBidi"/>
          <w:b/>
          <w:bCs/>
          <w:sz w:val="32"/>
          <w:szCs w:val="32"/>
        </w:rPr>
        <w:t>2</w:t>
      </w:r>
      <w:r>
        <w:rPr>
          <w:rFonts w:asciiTheme="majorBidi" w:hAnsiTheme="majorBidi" w:cstheme="majorBidi" w:hint="cs"/>
          <w:b/>
          <w:bCs/>
          <w:sz w:val="32"/>
          <w:szCs w:val="32"/>
          <w:cs/>
        </w:rPr>
        <w:t xml:space="preserve"> ผู้</w:t>
      </w:r>
      <w:r w:rsidR="00EE2593">
        <w:rPr>
          <w:rFonts w:asciiTheme="majorBidi" w:hAnsiTheme="majorBidi" w:cstheme="majorBidi" w:hint="cs"/>
          <w:b/>
          <w:bCs/>
          <w:sz w:val="32"/>
          <w:szCs w:val="32"/>
          <w:cs/>
        </w:rPr>
        <w:t>จัดการการแข่งขัน</w:t>
      </w:r>
    </w:p>
    <w:p w14:paraId="7902907E" w14:textId="77777777" w:rsidR="0035456B" w:rsidRPr="002D27DA" w:rsidRDefault="0035456B" w:rsidP="007C1DF5">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726E3173" w14:textId="3DB893DE" w:rsidR="0035456B"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w:t>
      </w:r>
      <w:r w:rsidR="00EE2593">
        <w:rPr>
          <w:rFonts w:asciiTheme="majorBidi" w:hAnsiTheme="majorBidi" w:cstheme="majorBidi" w:hint="cs"/>
          <w:sz w:val="32"/>
          <w:szCs w:val="32"/>
          <w:cs/>
        </w:rPr>
        <w:t>สร้างรายการการแข่งขันใหม่</w:t>
      </w:r>
      <w:r w:rsidR="00374AE8">
        <w:rPr>
          <w:rFonts w:asciiTheme="majorBidi" w:hAnsiTheme="majorBidi" w:cstheme="majorBidi" w:hint="cs"/>
          <w:sz w:val="32"/>
          <w:szCs w:val="32"/>
          <w:cs/>
        </w:rPr>
        <w:t>และแก้ไขรายการการแข่งขันที่สร้างได้</w:t>
      </w:r>
    </w:p>
    <w:p w14:paraId="086BF667" w14:textId="3E55C20B" w:rsidR="0035456B" w:rsidRDefault="001D5839"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3</w:t>
      </w:r>
      <w:r w:rsidR="0035456B">
        <w:rPr>
          <w:rFonts w:asciiTheme="majorBidi" w:hAnsiTheme="majorBidi" w:cstheme="majorBidi"/>
          <w:sz w:val="32"/>
          <w:szCs w:val="32"/>
        </w:rPr>
        <w:t xml:space="preserve">) </w:t>
      </w:r>
      <w:r>
        <w:rPr>
          <w:rFonts w:asciiTheme="majorBidi" w:hAnsiTheme="majorBidi" w:cstheme="majorBidi" w:hint="cs"/>
          <w:sz w:val="32"/>
          <w:szCs w:val="32"/>
          <w:cs/>
        </w:rPr>
        <w:t>สามารถ</w:t>
      </w:r>
      <w:r w:rsidR="00F13E7E">
        <w:rPr>
          <w:rFonts w:asciiTheme="majorBidi" w:hAnsiTheme="majorBidi" w:cstheme="majorBidi" w:hint="cs"/>
          <w:sz w:val="32"/>
          <w:szCs w:val="32"/>
          <w:cs/>
        </w:rPr>
        <w:t>ชมความเป็นไปของการแข่งขันที่สร้างขึ้นได้</w:t>
      </w:r>
    </w:p>
    <w:p w14:paraId="1502AE2B" w14:textId="77777777" w:rsidR="001D5839"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Pr>
          <w:rFonts w:asciiTheme="majorBidi" w:hAnsiTheme="majorBidi" w:cstheme="majorBidi"/>
          <w:sz w:val="32"/>
          <w:szCs w:val="32"/>
        </w:rPr>
        <w:t>)</w:t>
      </w:r>
      <w:r>
        <w:rPr>
          <w:rFonts w:asciiTheme="majorBidi" w:hAnsiTheme="majorBidi" w:cstheme="majorBidi" w:hint="cs"/>
          <w:sz w:val="32"/>
          <w:szCs w:val="32"/>
          <w:cs/>
        </w:rPr>
        <w:t xml:space="preserve"> สามารถดูผลการแข่งขัน</w:t>
      </w:r>
      <w:r w:rsidR="001D5839">
        <w:rPr>
          <w:rFonts w:asciiTheme="majorBidi" w:hAnsiTheme="majorBidi" w:cstheme="majorBidi" w:hint="cs"/>
          <w:sz w:val="32"/>
          <w:szCs w:val="32"/>
          <w:cs/>
        </w:rPr>
        <w:t>ที่เป็นผู้จัดแข่ง</w:t>
      </w:r>
      <w:r>
        <w:rPr>
          <w:rFonts w:asciiTheme="majorBidi" w:hAnsiTheme="majorBidi" w:cstheme="majorBidi" w:hint="cs"/>
          <w:sz w:val="32"/>
          <w:szCs w:val="32"/>
          <w:cs/>
        </w:rPr>
        <w:t>ย้อนหลังได้</w:t>
      </w:r>
    </w:p>
    <w:p w14:paraId="39257FD2" w14:textId="74501165" w:rsidR="0035456B" w:rsidRPr="00EE2593" w:rsidRDefault="001D5839" w:rsidP="007C1DF5">
      <w:pPr>
        <w:spacing w:after="0"/>
        <w:ind w:left="720" w:firstLine="709"/>
        <w:rPr>
          <w:rFonts w:asciiTheme="majorBidi" w:hAnsiTheme="majorBidi" w:cs="Angsana New"/>
          <w:sz w:val="32"/>
          <w:szCs w:val="32"/>
        </w:rPr>
      </w:pPr>
      <w:r>
        <w:rPr>
          <w:rFonts w:asciiTheme="majorBidi" w:hAnsiTheme="majorBidi" w:cstheme="majorBidi" w:hint="cs"/>
          <w:sz w:val="32"/>
          <w:szCs w:val="32"/>
          <w:cs/>
        </w:rPr>
        <w:t>5</w:t>
      </w:r>
      <w:r>
        <w:rPr>
          <w:rFonts w:asciiTheme="majorBidi" w:hAnsiTheme="majorBidi" w:cstheme="majorBidi"/>
          <w:sz w:val="32"/>
          <w:szCs w:val="32"/>
        </w:rPr>
        <w:t xml:space="preserve">) </w:t>
      </w:r>
      <w:r>
        <w:rPr>
          <w:rFonts w:asciiTheme="majorBidi" w:hAnsiTheme="majorBidi" w:cstheme="majorBidi" w:hint="cs"/>
          <w:sz w:val="32"/>
          <w:szCs w:val="32"/>
          <w:cs/>
        </w:rPr>
        <w:t>สามารถพิมพ์ผลลัพธ์การแข่งขันได้</w:t>
      </w:r>
    </w:p>
    <w:p w14:paraId="6EA55F3F" w14:textId="0E317963" w:rsidR="0035456B" w:rsidRDefault="0035456B" w:rsidP="002D1D10">
      <w:pPr>
        <w:spacing w:after="0"/>
        <w:ind w:left="794"/>
        <w:rPr>
          <w:rFonts w:asciiTheme="majorBidi" w:hAnsiTheme="majorBidi" w:cstheme="majorBidi"/>
          <w:b/>
          <w:bCs/>
          <w:sz w:val="32"/>
          <w:szCs w:val="32"/>
        </w:rPr>
      </w:pPr>
      <w:r w:rsidRPr="00CC02D9">
        <w:rPr>
          <w:rFonts w:asciiTheme="majorBidi" w:hAnsiTheme="majorBidi" w:cstheme="majorBidi" w:hint="cs"/>
          <w:b/>
          <w:bCs/>
          <w:sz w:val="32"/>
          <w:szCs w:val="32"/>
          <w:cs/>
        </w:rPr>
        <w:t>1.4.3.</w:t>
      </w:r>
      <w:r w:rsidR="00755205">
        <w:rPr>
          <w:rFonts w:asciiTheme="majorBidi" w:hAnsiTheme="majorBidi" w:cstheme="majorBidi"/>
          <w:b/>
          <w:bCs/>
          <w:sz w:val="32"/>
          <w:szCs w:val="32"/>
          <w:cs/>
        </w:rPr>
        <w:t>4</w:t>
      </w:r>
      <w:r>
        <w:rPr>
          <w:rFonts w:asciiTheme="majorBidi" w:hAnsiTheme="majorBidi" w:cstheme="majorBidi" w:hint="cs"/>
          <w:b/>
          <w:bCs/>
          <w:sz w:val="32"/>
          <w:szCs w:val="32"/>
          <w:cs/>
        </w:rPr>
        <w:t xml:space="preserve"> </w:t>
      </w:r>
      <w:r w:rsidR="009C2A5A">
        <w:rPr>
          <w:rFonts w:asciiTheme="majorBidi" w:hAnsiTheme="majorBidi" w:cstheme="majorBidi" w:hint="cs"/>
          <w:b/>
          <w:bCs/>
          <w:sz w:val="32"/>
          <w:szCs w:val="32"/>
          <w:cs/>
        </w:rPr>
        <w:t>ผู้ดูแลระบบ</w:t>
      </w:r>
    </w:p>
    <w:p w14:paraId="5943EA6C" w14:textId="77777777" w:rsidR="0035456B" w:rsidRPr="002D27DA" w:rsidRDefault="0035456B" w:rsidP="007C1DF5">
      <w:pPr>
        <w:spacing w:after="0"/>
        <w:ind w:left="720" w:firstLine="709"/>
        <w:rPr>
          <w:rFonts w:asciiTheme="majorBidi" w:hAnsiTheme="majorBidi" w:cstheme="majorBidi"/>
          <w:sz w:val="32"/>
          <w:szCs w:val="32"/>
        </w:rPr>
      </w:pPr>
      <w:r w:rsidRPr="002D27DA">
        <w:rPr>
          <w:rFonts w:asciiTheme="majorBidi" w:hAnsiTheme="majorBidi" w:cstheme="majorBidi" w:hint="cs"/>
          <w:sz w:val="32"/>
          <w:szCs w:val="32"/>
          <w:cs/>
        </w:rPr>
        <w:t>1</w:t>
      </w:r>
      <w:r w:rsidRPr="002D27DA">
        <w:rPr>
          <w:rFonts w:asciiTheme="majorBidi" w:hAnsiTheme="majorBidi" w:cstheme="majorBidi"/>
          <w:sz w:val="32"/>
          <w:szCs w:val="32"/>
        </w:rPr>
        <w:t>)</w:t>
      </w:r>
      <w:r>
        <w:rPr>
          <w:rFonts w:asciiTheme="majorBidi" w:hAnsiTheme="majorBidi" w:cstheme="majorBidi" w:hint="cs"/>
          <w:sz w:val="32"/>
          <w:szCs w:val="32"/>
          <w:cs/>
        </w:rPr>
        <w:t xml:space="preserve"> สามารถเข้าถึงระบบสมาชิกได้</w:t>
      </w:r>
    </w:p>
    <w:p w14:paraId="214061AD" w14:textId="54FFEC1C" w:rsidR="0035456B" w:rsidRDefault="0035456B"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2</w:t>
      </w:r>
      <w:r w:rsidRPr="002D27DA">
        <w:rPr>
          <w:rFonts w:asciiTheme="majorBidi" w:hAnsiTheme="majorBidi" w:cstheme="majorBidi"/>
          <w:sz w:val="32"/>
          <w:szCs w:val="32"/>
        </w:rPr>
        <w:t>)</w:t>
      </w:r>
      <w:r>
        <w:rPr>
          <w:rFonts w:asciiTheme="majorBidi" w:hAnsiTheme="majorBidi" w:cstheme="majorBidi" w:hint="cs"/>
          <w:sz w:val="32"/>
          <w:szCs w:val="32"/>
          <w:cs/>
        </w:rPr>
        <w:t xml:space="preserve"> </w:t>
      </w:r>
      <w:r w:rsidR="009C2A5A">
        <w:rPr>
          <w:rFonts w:asciiTheme="majorBidi" w:hAnsiTheme="majorBidi" w:cstheme="majorBidi" w:hint="cs"/>
          <w:sz w:val="32"/>
          <w:szCs w:val="32"/>
          <w:cs/>
        </w:rPr>
        <w:t>ส</w:t>
      </w:r>
      <w:r w:rsidR="00DB4206">
        <w:rPr>
          <w:rFonts w:asciiTheme="majorBidi" w:hAnsiTheme="majorBidi" w:cstheme="majorBidi" w:hint="cs"/>
          <w:sz w:val="32"/>
          <w:szCs w:val="32"/>
          <w:cs/>
        </w:rPr>
        <w:t>ามารถส</w:t>
      </w:r>
      <w:r w:rsidR="009C2A5A">
        <w:rPr>
          <w:rFonts w:asciiTheme="majorBidi" w:hAnsiTheme="majorBidi" w:cstheme="majorBidi" w:hint="cs"/>
          <w:sz w:val="32"/>
          <w:szCs w:val="32"/>
          <w:cs/>
        </w:rPr>
        <w:t>ร้าง</w:t>
      </w:r>
      <w:r w:rsidR="00DB4206">
        <w:rPr>
          <w:rFonts w:asciiTheme="majorBidi" w:hAnsiTheme="majorBidi" w:cstheme="majorBidi" w:hint="cs"/>
          <w:sz w:val="32"/>
          <w:szCs w:val="32"/>
          <w:cs/>
        </w:rPr>
        <w:t>ประกาศ</w:t>
      </w:r>
      <w:r w:rsidR="006D3BF9">
        <w:rPr>
          <w:rFonts w:asciiTheme="majorBidi" w:hAnsiTheme="majorBidi" w:cstheme="majorBidi" w:hint="cs"/>
          <w:sz w:val="32"/>
          <w:szCs w:val="32"/>
          <w:cs/>
        </w:rPr>
        <w:t>เพื่อแจ้งสมาชิกได้</w:t>
      </w:r>
    </w:p>
    <w:p w14:paraId="3CBC8F89" w14:textId="762C1FB2" w:rsidR="006D3BF9" w:rsidRDefault="006D3BF9" w:rsidP="007C1DF5">
      <w:pPr>
        <w:spacing w:after="0"/>
        <w:ind w:left="720" w:firstLine="709"/>
        <w:rPr>
          <w:rFonts w:asciiTheme="majorBidi" w:hAnsiTheme="majorBidi" w:cstheme="majorBidi"/>
          <w:sz w:val="32"/>
          <w:szCs w:val="32"/>
          <w:cs/>
        </w:rPr>
      </w:pPr>
      <w:r>
        <w:rPr>
          <w:rFonts w:asciiTheme="majorBidi" w:hAnsiTheme="majorBidi" w:cstheme="majorBidi" w:hint="cs"/>
          <w:sz w:val="32"/>
          <w:szCs w:val="32"/>
          <w:cs/>
        </w:rPr>
        <w:t>3</w:t>
      </w:r>
      <w:r>
        <w:rPr>
          <w:rFonts w:asciiTheme="majorBidi" w:hAnsiTheme="majorBidi" w:cstheme="majorBidi"/>
          <w:sz w:val="32"/>
          <w:szCs w:val="32"/>
        </w:rPr>
        <w:t xml:space="preserve">) </w:t>
      </w:r>
      <w:r>
        <w:rPr>
          <w:rFonts w:asciiTheme="majorBidi" w:hAnsiTheme="majorBidi" w:cstheme="majorBidi" w:hint="cs"/>
          <w:sz w:val="32"/>
          <w:szCs w:val="32"/>
          <w:cs/>
        </w:rPr>
        <w:t>สามารถจัดการสมาชิกในรูปแบบต่าง ๆ ได้ เช่น ปิดใช้งานสมาชิก ลบสมาชิก</w:t>
      </w:r>
    </w:p>
    <w:p w14:paraId="3DEFF048" w14:textId="3D4FB438" w:rsidR="0035456B" w:rsidRDefault="00441947" w:rsidP="007C1DF5">
      <w:pPr>
        <w:spacing w:after="0"/>
        <w:ind w:left="720" w:firstLine="709"/>
        <w:rPr>
          <w:rFonts w:asciiTheme="majorBidi" w:hAnsiTheme="majorBidi" w:cstheme="majorBidi"/>
          <w:sz w:val="32"/>
          <w:szCs w:val="32"/>
        </w:rPr>
      </w:pPr>
      <w:r>
        <w:rPr>
          <w:rFonts w:asciiTheme="majorBidi" w:hAnsiTheme="majorBidi" w:cstheme="majorBidi" w:hint="cs"/>
          <w:sz w:val="32"/>
          <w:szCs w:val="32"/>
          <w:cs/>
        </w:rPr>
        <w:t>4</w:t>
      </w:r>
      <w:r w:rsidR="0035456B">
        <w:rPr>
          <w:rFonts w:asciiTheme="majorBidi" w:hAnsiTheme="majorBidi" w:cstheme="majorBidi"/>
          <w:sz w:val="32"/>
          <w:szCs w:val="32"/>
        </w:rPr>
        <w:t xml:space="preserve">) </w:t>
      </w:r>
      <w:r w:rsidR="0035456B">
        <w:rPr>
          <w:rFonts w:asciiTheme="majorBidi" w:hAnsiTheme="majorBidi" w:cstheme="majorBidi" w:hint="cs"/>
          <w:sz w:val="32"/>
          <w:szCs w:val="32"/>
          <w:cs/>
        </w:rPr>
        <w:t>สามารถ</w:t>
      </w:r>
      <w:r>
        <w:rPr>
          <w:rFonts w:asciiTheme="majorBidi" w:hAnsiTheme="majorBidi" w:cstheme="majorBidi" w:hint="cs"/>
          <w:sz w:val="32"/>
          <w:szCs w:val="32"/>
          <w:cs/>
        </w:rPr>
        <w:t>จัดการในระบบการเงินได้</w:t>
      </w:r>
    </w:p>
    <w:p w14:paraId="13F5987F" w14:textId="6B883E08" w:rsidR="002E2A7B" w:rsidRPr="005277B2" w:rsidRDefault="00441947" w:rsidP="005277B2">
      <w:pPr>
        <w:spacing w:after="0"/>
        <w:ind w:left="720" w:firstLine="698"/>
        <w:rPr>
          <w:rFonts w:asciiTheme="majorBidi" w:hAnsiTheme="majorBidi" w:cs="Angsana New"/>
          <w:sz w:val="32"/>
          <w:szCs w:val="32"/>
        </w:rPr>
      </w:pPr>
      <w:r>
        <w:rPr>
          <w:rFonts w:asciiTheme="majorBidi" w:hAnsiTheme="majorBidi" w:cstheme="majorBidi"/>
          <w:sz w:val="32"/>
          <w:szCs w:val="32"/>
        </w:rPr>
        <w:t xml:space="preserve">5) </w:t>
      </w:r>
      <w:r>
        <w:rPr>
          <w:rFonts w:asciiTheme="majorBidi" w:hAnsiTheme="majorBidi" w:cstheme="majorBidi" w:hint="cs"/>
          <w:sz w:val="32"/>
          <w:szCs w:val="32"/>
          <w:cs/>
        </w:rPr>
        <w:t>สามารถสำรองข้อมูลต่าง ๆ ของเว็บแอพพลิเคชันได้</w:t>
      </w:r>
    </w:p>
    <w:sectPr w:rsidR="002E2A7B" w:rsidRPr="005277B2" w:rsidSect="00BA59F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7BEA7" w14:textId="77777777" w:rsidR="008B0480" w:rsidRDefault="008B0480" w:rsidP="00074C4C">
      <w:pPr>
        <w:spacing w:after="0" w:line="240" w:lineRule="auto"/>
      </w:pPr>
      <w:r>
        <w:separator/>
      </w:r>
    </w:p>
  </w:endnote>
  <w:endnote w:type="continuationSeparator" w:id="0">
    <w:p w14:paraId="3C25AC2C" w14:textId="77777777" w:rsidR="008B0480" w:rsidRDefault="008B0480" w:rsidP="00074C4C">
      <w:pPr>
        <w:spacing w:after="0" w:line="240" w:lineRule="auto"/>
      </w:pPr>
      <w:r>
        <w:continuationSeparator/>
      </w:r>
    </w:p>
  </w:endnote>
  <w:endnote w:type="continuationNotice" w:id="1">
    <w:p w14:paraId="3116EEE3" w14:textId="77777777" w:rsidR="008B0480" w:rsidRDefault="008B0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F024" w14:textId="77777777" w:rsidR="008B0480" w:rsidRDefault="008B0480" w:rsidP="00074C4C">
      <w:pPr>
        <w:spacing w:after="0" w:line="240" w:lineRule="auto"/>
      </w:pPr>
      <w:r>
        <w:separator/>
      </w:r>
    </w:p>
  </w:footnote>
  <w:footnote w:type="continuationSeparator" w:id="0">
    <w:p w14:paraId="40AD5C9F" w14:textId="77777777" w:rsidR="008B0480" w:rsidRDefault="008B0480" w:rsidP="00074C4C">
      <w:pPr>
        <w:spacing w:after="0" w:line="240" w:lineRule="auto"/>
      </w:pPr>
      <w:r>
        <w:continuationSeparator/>
      </w:r>
    </w:p>
  </w:footnote>
  <w:footnote w:type="continuationNotice" w:id="1">
    <w:p w14:paraId="525918AD" w14:textId="77777777" w:rsidR="008B0480" w:rsidRDefault="008B04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493"/>
    <w:multiLevelType w:val="multilevel"/>
    <w:tmpl w:val="4F025F08"/>
    <w:lvl w:ilvl="0">
      <w:start w:val="1"/>
      <w:numFmt w:val="decimal"/>
      <w:lvlText w:val="%1"/>
      <w:lvlJc w:val="left"/>
      <w:pPr>
        <w:ind w:left="645" w:hanging="645"/>
      </w:pPr>
      <w:rPr>
        <w:rFonts w:hint="default"/>
      </w:rPr>
    </w:lvl>
    <w:lvl w:ilvl="1">
      <w:start w:val="1"/>
      <w:numFmt w:val="decimal"/>
      <w:lvlText w:val="%1.%2"/>
      <w:lvlJc w:val="left"/>
      <w:pPr>
        <w:ind w:left="981" w:hanging="645"/>
      </w:pPr>
      <w:rPr>
        <w:rFonts w:hint="default"/>
      </w:rPr>
    </w:lvl>
    <w:lvl w:ilvl="2">
      <w:start w:val="1"/>
      <w:numFmt w:val="decimal"/>
      <w:lvlText w:val="%1.%2.%3"/>
      <w:lvlJc w:val="left"/>
      <w:pPr>
        <w:ind w:left="1392" w:hanging="720"/>
      </w:pPr>
      <w:rPr>
        <w:rFonts w:hint="default"/>
      </w:rPr>
    </w:lvl>
    <w:lvl w:ilvl="3">
      <w:start w:val="1"/>
      <w:numFmt w:val="decimal"/>
      <w:lvlText w:val="%1.%2.%3.%4"/>
      <w:lvlJc w:val="left"/>
      <w:pPr>
        <w:ind w:left="1728" w:hanging="720"/>
      </w:pPr>
      <w:rPr>
        <w:rFonts w:hint="default"/>
      </w:rPr>
    </w:lvl>
    <w:lvl w:ilvl="4">
      <w:start w:val="1"/>
      <w:numFmt w:val="decimal"/>
      <w:lvlText w:val="%1.%2.%3.%4.%5"/>
      <w:lvlJc w:val="left"/>
      <w:pPr>
        <w:ind w:left="2424" w:hanging="1080"/>
      </w:pPr>
      <w:rPr>
        <w:rFonts w:hint="default"/>
      </w:rPr>
    </w:lvl>
    <w:lvl w:ilvl="5">
      <w:start w:val="1"/>
      <w:numFmt w:val="decimal"/>
      <w:lvlText w:val="%1.%2.%3.%4.%5.%6"/>
      <w:lvlJc w:val="left"/>
      <w:pPr>
        <w:ind w:left="2760" w:hanging="1080"/>
      </w:pPr>
      <w:rPr>
        <w:rFonts w:hint="default"/>
      </w:rPr>
    </w:lvl>
    <w:lvl w:ilvl="6">
      <w:start w:val="1"/>
      <w:numFmt w:val="decimal"/>
      <w:lvlText w:val="%1.%2.%3.%4.%5.%6.%7"/>
      <w:lvlJc w:val="left"/>
      <w:pPr>
        <w:ind w:left="3096" w:hanging="1080"/>
      </w:pPr>
      <w:rPr>
        <w:rFonts w:hint="default"/>
      </w:rPr>
    </w:lvl>
    <w:lvl w:ilvl="7">
      <w:start w:val="1"/>
      <w:numFmt w:val="decimal"/>
      <w:lvlText w:val="%1.%2.%3.%4.%5.%6.%7.%8"/>
      <w:lvlJc w:val="left"/>
      <w:pPr>
        <w:ind w:left="3792" w:hanging="1440"/>
      </w:pPr>
      <w:rPr>
        <w:rFonts w:hint="default"/>
      </w:rPr>
    </w:lvl>
    <w:lvl w:ilvl="8">
      <w:start w:val="1"/>
      <w:numFmt w:val="decimal"/>
      <w:lvlText w:val="%1.%2.%3.%4.%5.%6.%7.%8.%9"/>
      <w:lvlJc w:val="left"/>
      <w:pPr>
        <w:ind w:left="4128" w:hanging="1440"/>
      </w:pPr>
      <w:rPr>
        <w:rFonts w:hint="default"/>
      </w:rPr>
    </w:lvl>
  </w:abstractNum>
  <w:abstractNum w:abstractNumId="1" w15:restartNumberingAfterBreak="0">
    <w:nsid w:val="12CA1247"/>
    <w:multiLevelType w:val="multilevel"/>
    <w:tmpl w:val="B358C964"/>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2" w15:restartNumberingAfterBreak="0">
    <w:nsid w:val="3B1A1143"/>
    <w:multiLevelType w:val="hybridMultilevel"/>
    <w:tmpl w:val="CF8475F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642407B1"/>
    <w:multiLevelType w:val="multilevel"/>
    <w:tmpl w:val="7F6A7D1C"/>
    <w:lvl w:ilvl="0">
      <w:start w:val="1"/>
      <w:numFmt w:val="decimal"/>
      <w:lvlText w:val="%1"/>
      <w:lvlJc w:val="left"/>
      <w:pPr>
        <w:ind w:left="480" w:hanging="480"/>
      </w:pPr>
      <w:rPr>
        <w:rFonts w:hint="default"/>
      </w:rPr>
    </w:lvl>
    <w:lvl w:ilvl="1">
      <w:start w:val="1"/>
      <w:numFmt w:val="decimal"/>
      <w:lvlText w:val="%1.%2"/>
      <w:lvlJc w:val="left"/>
      <w:pPr>
        <w:ind w:left="732" w:hanging="48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592" w:hanging="108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97"/>
    <w:rsid w:val="00001509"/>
    <w:rsid w:val="00002218"/>
    <w:rsid w:val="00014B1E"/>
    <w:rsid w:val="00017FF9"/>
    <w:rsid w:val="00026511"/>
    <w:rsid w:val="000275F8"/>
    <w:rsid w:val="000441B7"/>
    <w:rsid w:val="00052EA7"/>
    <w:rsid w:val="00053824"/>
    <w:rsid w:val="00055052"/>
    <w:rsid w:val="00056DAA"/>
    <w:rsid w:val="000602B4"/>
    <w:rsid w:val="00062818"/>
    <w:rsid w:val="00065764"/>
    <w:rsid w:val="0006609E"/>
    <w:rsid w:val="00074C4C"/>
    <w:rsid w:val="00074EC2"/>
    <w:rsid w:val="00085100"/>
    <w:rsid w:val="0009029A"/>
    <w:rsid w:val="00094ABF"/>
    <w:rsid w:val="00096C86"/>
    <w:rsid w:val="000B01B4"/>
    <w:rsid w:val="000C1241"/>
    <w:rsid w:val="000C5C10"/>
    <w:rsid w:val="000C7850"/>
    <w:rsid w:val="000D1CFC"/>
    <w:rsid w:val="000D1D0A"/>
    <w:rsid w:val="000D7FEB"/>
    <w:rsid w:val="000E0294"/>
    <w:rsid w:val="000E1A37"/>
    <w:rsid w:val="000E3A08"/>
    <w:rsid w:val="000E5820"/>
    <w:rsid w:val="000F0D9D"/>
    <w:rsid w:val="000F18AD"/>
    <w:rsid w:val="000F22DB"/>
    <w:rsid w:val="000F6000"/>
    <w:rsid w:val="000F76BA"/>
    <w:rsid w:val="001015D9"/>
    <w:rsid w:val="00105FE6"/>
    <w:rsid w:val="00117C54"/>
    <w:rsid w:val="0012493A"/>
    <w:rsid w:val="001270E1"/>
    <w:rsid w:val="00131468"/>
    <w:rsid w:val="001400B7"/>
    <w:rsid w:val="00140920"/>
    <w:rsid w:val="00140AE4"/>
    <w:rsid w:val="00142A0C"/>
    <w:rsid w:val="001434C0"/>
    <w:rsid w:val="00153884"/>
    <w:rsid w:val="0017100F"/>
    <w:rsid w:val="001725DF"/>
    <w:rsid w:val="001774E9"/>
    <w:rsid w:val="00183AB9"/>
    <w:rsid w:val="00194ED6"/>
    <w:rsid w:val="00197D6B"/>
    <w:rsid w:val="001A0F11"/>
    <w:rsid w:val="001A130E"/>
    <w:rsid w:val="001A1E76"/>
    <w:rsid w:val="001A46BB"/>
    <w:rsid w:val="001A5267"/>
    <w:rsid w:val="001B1A1D"/>
    <w:rsid w:val="001B282D"/>
    <w:rsid w:val="001B49B9"/>
    <w:rsid w:val="001C1870"/>
    <w:rsid w:val="001C2C41"/>
    <w:rsid w:val="001C3D1E"/>
    <w:rsid w:val="001C79DD"/>
    <w:rsid w:val="001D4C52"/>
    <w:rsid w:val="001D5839"/>
    <w:rsid w:val="001D5E80"/>
    <w:rsid w:val="001F1677"/>
    <w:rsid w:val="001F3BE6"/>
    <w:rsid w:val="001F7AAC"/>
    <w:rsid w:val="00203B7A"/>
    <w:rsid w:val="00204142"/>
    <w:rsid w:val="00212EA4"/>
    <w:rsid w:val="00213528"/>
    <w:rsid w:val="00215D5D"/>
    <w:rsid w:val="00217771"/>
    <w:rsid w:val="002178CB"/>
    <w:rsid w:val="0022015E"/>
    <w:rsid w:val="002221EF"/>
    <w:rsid w:val="00227275"/>
    <w:rsid w:val="002447FE"/>
    <w:rsid w:val="00251EBE"/>
    <w:rsid w:val="00252715"/>
    <w:rsid w:val="0026264E"/>
    <w:rsid w:val="00264E51"/>
    <w:rsid w:val="002667CF"/>
    <w:rsid w:val="002675DA"/>
    <w:rsid w:val="00267E01"/>
    <w:rsid w:val="00270253"/>
    <w:rsid w:val="0027452B"/>
    <w:rsid w:val="00283524"/>
    <w:rsid w:val="00284821"/>
    <w:rsid w:val="002851C3"/>
    <w:rsid w:val="00286C88"/>
    <w:rsid w:val="00296E4D"/>
    <w:rsid w:val="00297EE2"/>
    <w:rsid w:val="002A4CB3"/>
    <w:rsid w:val="002A6627"/>
    <w:rsid w:val="002B130D"/>
    <w:rsid w:val="002B2DD5"/>
    <w:rsid w:val="002C518A"/>
    <w:rsid w:val="002D1D10"/>
    <w:rsid w:val="002D27DA"/>
    <w:rsid w:val="002D2AC1"/>
    <w:rsid w:val="002D3D09"/>
    <w:rsid w:val="002D4894"/>
    <w:rsid w:val="002E0D07"/>
    <w:rsid w:val="002E2A7B"/>
    <w:rsid w:val="002F2B1F"/>
    <w:rsid w:val="002F4469"/>
    <w:rsid w:val="00302876"/>
    <w:rsid w:val="00304931"/>
    <w:rsid w:val="00306B01"/>
    <w:rsid w:val="00311134"/>
    <w:rsid w:val="00315956"/>
    <w:rsid w:val="00316611"/>
    <w:rsid w:val="00321BBF"/>
    <w:rsid w:val="00325FB5"/>
    <w:rsid w:val="00326DB1"/>
    <w:rsid w:val="003346E0"/>
    <w:rsid w:val="003363E2"/>
    <w:rsid w:val="00342204"/>
    <w:rsid w:val="00342CB6"/>
    <w:rsid w:val="00344F4A"/>
    <w:rsid w:val="00347B3F"/>
    <w:rsid w:val="0035456B"/>
    <w:rsid w:val="00361482"/>
    <w:rsid w:val="00362ACE"/>
    <w:rsid w:val="00362AF6"/>
    <w:rsid w:val="00365835"/>
    <w:rsid w:val="00365A00"/>
    <w:rsid w:val="0037396A"/>
    <w:rsid w:val="00374AE8"/>
    <w:rsid w:val="0037736C"/>
    <w:rsid w:val="00380A11"/>
    <w:rsid w:val="00392A3F"/>
    <w:rsid w:val="00393671"/>
    <w:rsid w:val="00394BDA"/>
    <w:rsid w:val="00394D14"/>
    <w:rsid w:val="0039594A"/>
    <w:rsid w:val="003A0732"/>
    <w:rsid w:val="003A1BD2"/>
    <w:rsid w:val="003A28BD"/>
    <w:rsid w:val="003A3101"/>
    <w:rsid w:val="003A3888"/>
    <w:rsid w:val="003A45A7"/>
    <w:rsid w:val="003B0171"/>
    <w:rsid w:val="003B1AD1"/>
    <w:rsid w:val="003C0C92"/>
    <w:rsid w:val="003C6011"/>
    <w:rsid w:val="003C6A68"/>
    <w:rsid w:val="003D24FE"/>
    <w:rsid w:val="003D25E8"/>
    <w:rsid w:val="003E4A8C"/>
    <w:rsid w:val="003E7071"/>
    <w:rsid w:val="003F1BB0"/>
    <w:rsid w:val="003F29F4"/>
    <w:rsid w:val="003F469B"/>
    <w:rsid w:val="004051C6"/>
    <w:rsid w:val="0040619D"/>
    <w:rsid w:val="0041792B"/>
    <w:rsid w:val="00421320"/>
    <w:rsid w:val="00423CF9"/>
    <w:rsid w:val="00424202"/>
    <w:rsid w:val="00427195"/>
    <w:rsid w:val="00441415"/>
    <w:rsid w:val="00441947"/>
    <w:rsid w:val="00447096"/>
    <w:rsid w:val="00455DFF"/>
    <w:rsid w:val="00461100"/>
    <w:rsid w:val="00465446"/>
    <w:rsid w:val="00465EBE"/>
    <w:rsid w:val="00470734"/>
    <w:rsid w:val="00471F16"/>
    <w:rsid w:val="00473FE9"/>
    <w:rsid w:val="00477BA2"/>
    <w:rsid w:val="0048118B"/>
    <w:rsid w:val="004834F0"/>
    <w:rsid w:val="00486C17"/>
    <w:rsid w:val="00487D1A"/>
    <w:rsid w:val="00492C48"/>
    <w:rsid w:val="00494BFF"/>
    <w:rsid w:val="004A2ED8"/>
    <w:rsid w:val="004B0DA5"/>
    <w:rsid w:val="004C0213"/>
    <w:rsid w:val="004C1E15"/>
    <w:rsid w:val="004D1343"/>
    <w:rsid w:val="004D370D"/>
    <w:rsid w:val="004E45F8"/>
    <w:rsid w:val="0051577D"/>
    <w:rsid w:val="005208D7"/>
    <w:rsid w:val="0052480A"/>
    <w:rsid w:val="00526C38"/>
    <w:rsid w:val="005277B2"/>
    <w:rsid w:val="00533ADD"/>
    <w:rsid w:val="00535564"/>
    <w:rsid w:val="00540626"/>
    <w:rsid w:val="0054098A"/>
    <w:rsid w:val="00551FAB"/>
    <w:rsid w:val="0055604D"/>
    <w:rsid w:val="0055710B"/>
    <w:rsid w:val="00566019"/>
    <w:rsid w:val="005672E6"/>
    <w:rsid w:val="00585E6E"/>
    <w:rsid w:val="005916F2"/>
    <w:rsid w:val="00591951"/>
    <w:rsid w:val="00591FFE"/>
    <w:rsid w:val="00596BE9"/>
    <w:rsid w:val="005A17F7"/>
    <w:rsid w:val="005A2341"/>
    <w:rsid w:val="005A39FF"/>
    <w:rsid w:val="005B1DC9"/>
    <w:rsid w:val="005B50AD"/>
    <w:rsid w:val="005C19A0"/>
    <w:rsid w:val="005C32E5"/>
    <w:rsid w:val="005C3A91"/>
    <w:rsid w:val="005C5061"/>
    <w:rsid w:val="005C5577"/>
    <w:rsid w:val="005D0983"/>
    <w:rsid w:val="005D7B36"/>
    <w:rsid w:val="005E0DD0"/>
    <w:rsid w:val="005E15B2"/>
    <w:rsid w:val="005E1CE7"/>
    <w:rsid w:val="005E43EB"/>
    <w:rsid w:val="005E4723"/>
    <w:rsid w:val="005E73AC"/>
    <w:rsid w:val="005E7BC8"/>
    <w:rsid w:val="00601475"/>
    <w:rsid w:val="0060254C"/>
    <w:rsid w:val="00606A62"/>
    <w:rsid w:val="00610278"/>
    <w:rsid w:val="00633B6B"/>
    <w:rsid w:val="00634149"/>
    <w:rsid w:val="0064039A"/>
    <w:rsid w:val="00640B7D"/>
    <w:rsid w:val="00641477"/>
    <w:rsid w:val="00643E20"/>
    <w:rsid w:val="006507FD"/>
    <w:rsid w:val="00654CD8"/>
    <w:rsid w:val="00657071"/>
    <w:rsid w:val="00660A7C"/>
    <w:rsid w:val="00661E35"/>
    <w:rsid w:val="00672D81"/>
    <w:rsid w:val="00675CD0"/>
    <w:rsid w:val="0068039B"/>
    <w:rsid w:val="00681F1D"/>
    <w:rsid w:val="00693BBD"/>
    <w:rsid w:val="006948BC"/>
    <w:rsid w:val="00697F08"/>
    <w:rsid w:val="006A637A"/>
    <w:rsid w:val="006B29B8"/>
    <w:rsid w:val="006B2B6E"/>
    <w:rsid w:val="006B2C33"/>
    <w:rsid w:val="006B4512"/>
    <w:rsid w:val="006B5279"/>
    <w:rsid w:val="006B5D64"/>
    <w:rsid w:val="006C39AD"/>
    <w:rsid w:val="006D1AA3"/>
    <w:rsid w:val="006D29C7"/>
    <w:rsid w:val="006D3BF9"/>
    <w:rsid w:val="006D5282"/>
    <w:rsid w:val="006F4B03"/>
    <w:rsid w:val="006F6311"/>
    <w:rsid w:val="00700B6F"/>
    <w:rsid w:val="0070643C"/>
    <w:rsid w:val="00713E08"/>
    <w:rsid w:val="00714936"/>
    <w:rsid w:val="007168D0"/>
    <w:rsid w:val="0072315A"/>
    <w:rsid w:val="007238D3"/>
    <w:rsid w:val="00730D0B"/>
    <w:rsid w:val="007311A2"/>
    <w:rsid w:val="00751A3D"/>
    <w:rsid w:val="00753BE5"/>
    <w:rsid w:val="00755205"/>
    <w:rsid w:val="007638D1"/>
    <w:rsid w:val="00764558"/>
    <w:rsid w:val="00765894"/>
    <w:rsid w:val="00766262"/>
    <w:rsid w:val="00766AD1"/>
    <w:rsid w:val="00771024"/>
    <w:rsid w:val="00773095"/>
    <w:rsid w:val="0077525D"/>
    <w:rsid w:val="007813D9"/>
    <w:rsid w:val="00781957"/>
    <w:rsid w:val="0078727E"/>
    <w:rsid w:val="00790611"/>
    <w:rsid w:val="00795F3C"/>
    <w:rsid w:val="007A238B"/>
    <w:rsid w:val="007A2C4C"/>
    <w:rsid w:val="007B1597"/>
    <w:rsid w:val="007B2D30"/>
    <w:rsid w:val="007C1DF5"/>
    <w:rsid w:val="007C6A99"/>
    <w:rsid w:val="007D4A13"/>
    <w:rsid w:val="007E0B5A"/>
    <w:rsid w:val="007E3FBA"/>
    <w:rsid w:val="007E4C88"/>
    <w:rsid w:val="007E5EB2"/>
    <w:rsid w:val="007E6D1C"/>
    <w:rsid w:val="007F3C0A"/>
    <w:rsid w:val="008028D9"/>
    <w:rsid w:val="00802B6A"/>
    <w:rsid w:val="0080328A"/>
    <w:rsid w:val="00803BEB"/>
    <w:rsid w:val="00806766"/>
    <w:rsid w:val="00824A58"/>
    <w:rsid w:val="00835EF8"/>
    <w:rsid w:val="008363F9"/>
    <w:rsid w:val="008426FE"/>
    <w:rsid w:val="008567CA"/>
    <w:rsid w:val="00861B4F"/>
    <w:rsid w:val="00864630"/>
    <w:rsid w:val="008716D0"/>
    <w:rsid w:val="00873253"/>
    <w:rsid w:val="008810A3"/>
    <w:rsid w:val="00883007"/>
    <w:rsid w:val="00884E65"/>
    <w:rsid w:val="00887BFB"/>
    <w:rsid w:val="00890083"/>
    <w:rsid w:val="00891DF4"/>
    <w:rsid w:val="00894155"/>
    <w:rsid w:val="008A17D3"/>
    <w:rsid w:val="008A208E"/>
    <w:rsid w:val="008A44D9"/>
    <w:rsid w:val="008A7E12"/>
    <w:rsid w:val="008B0480"/>
    <w:rsid w:val="008B650B"/>
    <w:rsid w:val="008C14F9"/>
    <w:rsid w:val="008C6277"/>
    <w:rsid w:val="008D1356"/>
    <w:rsid w:val="008D79A6"/>
    <w:rsid w:val="008E4142"/>
    <w:rsid w:val="008F46F8"/>
    <w:rsid w:val="008F56EA"/>
    <w:rsid w:val="008F6010"/>
    <w:rsid w:val="008F6706"/>
    <w:rsid w:val="00903129"/>
    <w:rsid w:val="009042D9"/>
    <w:rsid w:val="00904ECC"/>
    <w:rsid w:val="00910BD3"/>
    <w:rsid w:val="00912440"/>
    <w:rsid w:val="009202BE"/>
    <w:rsid w:val="00925F63"/>
    <w:rsid w:val="00927A6E"/>
    <w:rsid w:val="009335BC"/>
    <w:rsid w:val="00934AD9"/>
    <w:rsid w:val="00934C87"/>
    <w:rsid w:val="00937295"/>
    <w:rsid w:val="00940695"/>
    <w:rsid w:val="00942997"/>
    <w:rsid w:val="009503EC"/>
    <w:rsid w:val="0095152B"/>
    <w:rsid w:val="00951FE5"/>
    <w:rsid w:val="00954FE7"/>
    <w:rsid w:val="00964A29"/>
    <w:rsid w:val="00970A75"/>
    <w:rsid w:val="009736F2"/>
    <w:rsid w:val="00990B88"/>
    <w:rsid w:val="009A6451"/>
    <w:rsid w:val="009B77EC"/>
    <w:rsid w:val="009C2A5A"/>
    <w:rsid w:val="009C4884"/>
    <w:rsid w:val="009C7A09"/>
    <w:rsid w:val="009D0499"/>
    <w:rsid w:val="009D1704"/>
    <w:rsid w:val="009D7DAD"/>
    <w:rsid w:val="009E1433"/>
    <w:rsid w:val="009E3BD9"/>
    <w:rsid w:val="009E4989"/>
    <w:rsid w:val="009F24BA"/>
    <w:rsid w:val="009F3406"/>
    <w:rsid w:val="009F4FED"/>
    <w:rsid w:val="009F7249"/>
    <w:rsid w:val="009F783D"/>
    <w:rsid w:val="00A01C61"/>
    <w:rsid w:val="00A02171"/>
    <w:rsid w:val="00A10D41"/>
    <w:rsid w:val="00A14EBB"/>
    <w:rsid w:val="00A153C9"/>
    <w:rsid w:val="00A237BD"/>
    <w:rsid w:val="00A25503"/>
    <w:rsid w:val="00A333EA"/>
    <w:rsid w:val="00A34A49"/>
    <w:rsid w:val="00A3652F"/>
    <w:rsid w:val="00A548E8"/>
    <w:rsid w:val="00A6015C"/>
    <w:rsid w:val="00A63708"/>
    <w:rsid w:val="00A66083"/>
    <w:rsid w:val="00A70D68"/>
    <w:rsid w:val="00A72C9B"/>
    <w:rsid w:val="00A80E01"/>
    <w:rsid w:val="00A847AF"/>
    <w:rsid w:val="00A87737"/>
    <w:rsid w:val="00A977DE"/>
    <w:rsid w:val="00AA09A4"/>
    <w:rsid w:val="00AA427A"/>
    <w:rsid w:val="00AA4657"/>
    <w:rsid w:val="00AB1EAE"/>
    <w:rsid w:val="00AB5B86"/>
    <w:rsid w:val="00AC224A"/>
    <w:rsid w:val="00AC4FE7"/>
    <w:rsid w:val="00AC7A0D"/>
    <w:rsid w:val="00AD2F90"/>
    <w:rsid w:val="00AD7C27"/>
    <w:rsid w:val="00AE05D4"/>
    <w:rsid w:val="00AE5A18"/>
    <w:rsid w:val="00AF33F2"/>
    <w:rsid w:val="00AF34EC"/>
    <w:rsid w:val="00B0344B"/>
    <w:rsid w:val="00B14920"/>
    <w:rsid w:val="00B17726"/>
    <w:rsid w:val="00B23929"/>
    <w:rsid w:val="00B24DE2"/>
    <w:rsid w:val="00B3444C"/>
    <w:rsid w:val="00B41D29"/>
    <w:rsid w:val="00B55621"/>
    <w:rsid w:val="00B606B2"/>
    <w:rsid w:val="00B66BFD"/>
    <w:rsid w:val="00B677C4"/>
    <w:rsid w:val="00B84148"/>
    <w:rsid w:val="00BA59F0"/>
    <w:rsid w:val="00BA5B58"/>
    <w:rsid w:val="00BB51BC"/>
    <w:rsid w:val="00BB7029"/>
    <w:rsid w:val="00BC0971"/>
    <w:rsid w:val="00BC3D79"/>
    <w:rsid w:val="00BC3F87"/>
    <w:rsid w:val="00BC4AAE"/>
    <w:rsid w:val="00BC711F"/>
    <w:rsid w:val="00BD0D6D"/>
    <w:rsid w:val="00BD16F6"/>
    <w:rsid w:val="00BE2485"/>
    <w:rsid w:val="00BE2DAC"/>
    <w:rsid w:val="00BF026C"/>
    <w:rsid w:val="00BF5D94"/>
    <w:rsid w:val="00C00A79"/>
    <w:rsid w:val="00C01A52"/>
    <w:rsid w:val="00C03D0C"/>
    <w:rsid w:val="00C044BE"/>
    <w:rsid w:val="00C10496"/>
    <w:rsid w:val="00C26FBE"/>
    <w:rsid w:val="00C3463D"/>
    <w:rsid w:val="00C433DF"/>
    <w:rsid w:val="00C447BB"/>
    <w:rsid w:val="00C546BE"/>
    <w:rsid w:val="00C61CEA"/>
    <w:rsid w:val="00C637AF"/>
    <w:rsid w:val="00C65F82"/>
    <w:rsid w:val="00C66172"/>
    <w:rsid w:val="00C75485"/>
    <w:rsid w:val="00C820D4"/>
    <w:rsid w:val="00C83F31"/>
    <w:rsid w:val="00C8595E"/>
    <w:rsid w:val="00C90A41"/>
    <w:rsid w:val="00C96E37"/>
    <w:rsid w:val="00CA4279"/>
    <w:rsid w:val="00CA787B"/>
    <w:rsid w:val="00CA7DDE"/>
    <w:rsid w:val="00CA7FB4"/>
    <w:rsid w:val="00CB5744"/>
    <w:rsid w:val="00CB67AD"/>
    <w:rsid w:val="00CB6B8F"/>
    <w:rsid w:val="00CB7AEF"/>
    <w:rsid w:val="00CC02D9"/>
    <w:rsid w:val="00CD1E95"/>
    <w:rsid w:val="00CD2461"/>
    <w:rsid w:val="00CE0280"/>
    <w:rsid w:val="00CE256A"/>
    <w:rsid w:val="00CE5591"/>
    <w:rsid w:val="00CE754E"/>
    <w:rsid w:val="00CF04ED"/>
    <w:rsid w:val="00CF0EE4"/>
    <w:rsid w:val="00CF5DCB"/>
    <w:rsid w:val="00D001A9"/>
    <w:rsid w:val="00D035BC"/>
    <w:rsid w:val="00D0397A"/>
    <w:rsid w:val="00D05EEB"/>
    <w:rsid w:val="00D07933"/>
    <w:rsid w:val="00D102D2"/>
    <w:rsid w:val="00D12427"/>
    <w:rsid w:val="00D2283B"/>
    <w:rsid w:val="00D334CC"/>
    <w:rsid w:val="00D6536B"/>
    <w:rsid w:val="00D66AD5"/>
    <w:rsid w:val="00D72910"/>
    <w:rsid w:val="00D749A9"/>
    <w:rsid w:val="00D80181"/>
    <w:rsid w:val="00D809AA"/>
    <w:rsid w:val="00D80E5C"/>
    <w:rsid w:val="00D81A39"/>
    <w:rsid w:val="00D832F0"/>
    <w:rsid w:val="00D83A4B"/>
    <w:rsid w:val="00D83B29"/>
    <w:rsid w:val="00D90587"/>
    <w:rsid w:val="00D90D60"/>
    <w:rsid w:val="00D95D36"/>
    <w:rsid w:val="00D9758F"/>
    <w:rsid w:val="00DA1C50"/>
    <w:rsid w:val="00DA2891"/>
    <w:rsid w:val="00DA3E37"/>
    <w:rsid w:val="00DA46EB"/>
    <w:rsid w:val="00DB1D18"/>
    <w:rsid w:val="00DB3E74"/>
    <w:rsid w:val="00DB4206"/>
    <w:rsid w:val="00DB7B5D"/>
    <w:rsid w:val="00DD666C"/>
    <w:rsid w:val="00DE7A6E"/>
    <w:rsid w:val="00DF6B43"/>
    <w:rsid w:val="00DF7B86"/>
    <w:rsid w:val="00E0087E"/>
    <w:rsid w:val="00E01B2F"/>
    <w:rsid w:val="00E03208"/>
    <w:rsid w:val="00E1002C"/>
    <w:rsid w:val="00E10DF4"/>
    <w:rsid w:val="00E17609"/>
    <w:rsid w:val="00E20620"/>
    <w:rsid w:val="00E211ED"/>
    <w:rsid w:val="00E25F08"/>
    <w:rsid w:val="00E26E3D"/>
    <w:rsid w:val="00E27195"/>
    <w:rsid w:val="00E32521"/>
    <w:rsid w:val="00E37855"/>
    <w:rsid w:val="00E452EF"/>
    <w:rsid w:val="00E512A3"/>
    <w:rsid w:val="00E54446"/>
    <w:rsid w:val="00E6114F"/>
    <w:rsid w:val="00E628F8"/>
    <w:rsid w:val="00E63748"/>
    <w:rsid w:val="00E651DA"/>
    <w:rsid w:val="00E6636E"/>
    <w:rsid w:val="00E676FD"/>
    <w:rsid w:val="00E67C33"/>
    <w:rsid w:val="00E721BE"/>
    <w:rsid w:val="00E727DD"/>
    <w:rsid w:val="00E72F80"/>
    <w:rsid w:val="00E73A5E"/>
    <w:rsid w:val="00E758B4"/>
    <w:rsid w:val="00E82D07"/>
    <w:rsid w:val="00E87EF4"/>
    <w:rsid w:val="00E907DC"/>
    <w:rsid w:val="00E91D96"/>
    <w:rsid w:val="00E93C03"/>
    <w:rsid w:val="00EB1E8B"/>
    <w:rsid w:val="00EB451F"/>
    <w:rsid w:val="00EC0158"/>
    <w:rsid w:val="00EC161E"/>
    <w:rsid w:val="00EC36F7"/>
    <w:rsid w:val="00ED1AE5"/>
    <w:rsid w:val="00EE2593"/>
    <w:rsid w:val="00EF55EC"/>
    <w:rsid w:val="00EF6268"/>
    <w:rsid w:val="00EF73D2"/>
    <w:rsid w:val="00F1136E"/>
    <w:rsid w:val="00F12542"/>
    <w:rsid w:val="00F12D01"/>
    <w:rsid w:val="00F13E7E"/>
    <w:rsid w:val="00F17DE5"/>
    <w:rsid w:val="00F24078"/>
    <w:rsid w:val="00F26672"/>
    <w:rsid w:val="00F30BE9"/>
    <w:rsid w:val="00F36D23"/>
    <w:rsid w:val="00F418C9"/>
    <w:rsid w:val="00F45990"/>
    <w:rsid w:val="00F47E9B"/>
    <w:rsid w:val="00F51B14"/>
    <w:rsid w:val="00F525C1"/>
    <w:rsid w:val="00F52798"/>
    <w:rsid w:val="00F62914"/>
    <w:rsid w:val="00F62916"/>
    <w:rsid w:val="00F707CB"/>
    <w:rsid w:val="00F714A0"/>
    <w:rsid w:val="00F7301A"/>
    <w:rsid w:val="00F76678"/>
    <w:rsid w:val="00F767AE"/>
    <w:rsid w:val="00F803E9"/>
    <w:rsid w:val="00F807CA"/>
    <w:rsid w:val="00F831E7"/>
    <w:rsid w:val="00F879C7"/>
    <w:rsid w:val="00F90E24"/>
    <w:rsid w:val="00FA35EF"/>
    <w:rsid w:val="00FA5C0E"/>
    <w:rsid w:val="00FA6A45"/>
    <w:rsid w:val="00FB3671"/>
    <w:rsid w:val="00FB4B0B"/>
    <w:rsid w:val="00FC4B55"/>
    <w:rsid w:val="00FE424B"/>
    <w:rsid w:val="00FE4339"/>
    <w:rsid w:val="00FF50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8EF3"/>
  <w15:chartTrackingRefBased/>
  <w15:docId w15:val="{2F0F3793-9DC2-473A-AC95-76D86B8E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D29"/>
  </w:style>
  <w:style w:type="paragraph" w:styleId="1">
    <w:name w:val="heading 1"/>
    <w:basedOn w:val="a"/>
    <w:next w:val="a"/>
    <w:link w:val="10"/>
    <w:uiPriority w:val="9"/>
    <w:qFormat/>
    <w:rsid w:val="005C3A9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218"/>
    <w:pPr>
      <w:ind w:left="720"/>
      <w:contextualSpacing/>
    </w:pPr>
  </w:style>
  <w:style w:type="paragraph" w:styleId="a4">
    <w:name w:val="header"/>
    <w:basedOn w:val="a"/>
    <w:link w:val="a5"/>
    <w:uiPriority w:val="99"/>
    <w:unhideWhenUsed/>
    <w:rsid w:val="008A17D3"/>
    <w:pPr>
      <w:tabs>
        <w:tab w:val="center" w:pos="4680"/>
        <w:tab w:val="right" w:pos="9360"/>
      </w:tabs>
      <w:spacing w:after="0" w:line="240" w:lineRule="auto"/>
    </w:pPr>
  </w:style>
  <w:style w:type="character" w:customStyle="1" w:styleId="a5">
    <w:name w:val="หัวกระดาษ อักขระ"/>
    <w:basedOn w:val="a0"/>
    <w:link w:val="a4"/>
    <w:uiPriority w:val="99"/>
    <w:rsid w:val="00074C4C"/>
  </w:style>
  <w:style w:type="paragraph" w:styleId="a6">
    <w:name w:val="footer"/>
    <w:basedOn w:val="a"/>
    <w:link w:val="a7"/>
    <w:uiPriority w:val="99"/>
    <w:unhideWhenUsed/>
    <w:rsid w:val="008A17D3"/>
    <w:pPr>
      <w:tabs>
        <w:tab w:val="center" w:pos="4680"/>
        <w:tab w:val="right" w:pos="9360"/>
      </w:tabs>
      <w:spacing w:after="0" w:line="240" w:lineRule="auto"/>
    </w:pPr>
  </w:style>
  <w:style w:type="character" w:customStyle="1" w:styleId="a7">
    <w:name w:val="ท้ายกระดาษ อักขระ"/>
    <w:basedOn w:val="a0"/>
    <w:link w:val="a6"/>
    <w:uiPriority w:val="99"/>
    <w:rsid w:val="00074C4C"/>
  </w:style>
  <w:style w:type="character" w:customStyle="1" w:styleId="10">
    <w:name w:val="หัวเรื่อง 1 อักขระ"/>
    <w:basedOn w:val="a0"/>
    <w:link w:val="1"/>
    <w:uiPriority w:val="9"/>
    <w:rsid w:val="005C3A91"/>
    <w:rPr>
      <w:rFonts w:asciiTheme="majorHAnsi" w:eastAsiaTheme="majorEastAsia" w:hAnsiTheme="majorHAnsi" w:cstheme="majorBidi"/>
      <w:color w:val="2F5496" w:themeColor="accent1" w:themeShade="BF"/>
      <w:sz w:val="32"/>
      <w:szCs w:val="40"/>
    </w:rPr>
  </w:style>
  <w:style w:type="paragraph" w:styleId="11">
    <w:name w:val="toc 1"/>
    <w:basedOn w:val="a"/>
    <w:next w:val="a"/>
    <w:autoRedefine/>
    <w:uiPriority w:val="39"/>
    <w:unhideWhenUsed/>
    <w:rsid w:val="00BB51BC"/>
    <w:pPr>
      <w:spacing w:after="100"/>
    </w:pPr>
  </w:style>
  <w:style w:type="paragraph" w:styleId="a8">
    <w:name w:val="TOC Heading"/>
    <w:basedOn w:val="1"/>
    <w:next w:val="a"/>
    <w:uiPriority w:val="39"/>
    <w:unhideWhenUsed/>
    <w:qFormat/>
    <w:rsid w:val="005C3A91"/>
    <w:pPr>
      <w:outlineLvl w:val="9"/>
    </w:pPr>
    <w:rPr>
      <w:sz w:val="40"/>
      <w:cs/>
    </w:rPr>
  </w:style>
  <w:style w:type="paragraph" w:styleId="2">
    <w:name w:val="toc 2"/>
    <w:basedOn w:val="a"/>
    <w:next w:val="a"/>
    <w:autoRedefine/>
    <w:uiPriority w:val="39"/>
    <w:unhideWhenUsed/>
    <w:rsid w:val="005C3A91"/>
    <w:pPr>
      <w:spacing w:after="100"/>
      <w:ind w:left="220"/>
    </w:pPr>
    <w:rPr>
      <w:rFonts w:eastAsiaTheme="minorEastAsia" w:cs="Times New Roman"/>
      <w:sz w:val="28"/>
      <w:cs/>
    </w:rPr>
  </w:style>
  <w:style w:type="paragraph" w:styleId="3">
    <w:name w:val="toc 3"/>
    <w:basedOn w:val="a"/>
    <w:next w:val="a"/>
    <w:autoRedefine/>
    <w:uiPriority w:val="39"/>
    <w:unhideWhenUsed/>
    <w:rsid w:val="005C3A91"/>
    <w:pPr>
      <w:spacing w:after="100"/>
      <w:ind w:left="440"/>
    </w:pPr>
    <w:rPr>
      <w:rFonts w:eastAsiaTheme="minorEastAsia" w:cs="Times New Roman"/>
      <w:sz w:val="28"/>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AD828B96A1E54C811B7CF1294EF482" ma:contentTypeVersion="4" ma:contentTypeDescription="Create a new document." ma:contentTypeScope="" ma:versionID="b02421b26d3d6748b8c7903683c296a6">
  <xsd:schema xmlns:xsd="http://www.w3.org/2001/XMLSchema" xmlns:xs="http://www.w3.org/2001/XMLSchema" xmlns:p="http://schemas.microsoft.com/office/2006/metadata/properties" xmlns:ns2="18ffd3f1-8704-4ed3-96b5-2624eca593a4" targetNamespace="http://schemas.microsoft.com/office/2006/metadata/properties" ma:root="true" ma:fieldsID="2acf63a6ac831c80225429cbfa2aa94d" ns2:_="">
    <xsd:import namespace="18ffd3f1-8704-4ed3-96b5-2624eca593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fd3f1-8704-4ed3-96b5-2624eca59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52D4D6-4971-4AC2-8E07-B5D209BFE489}">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18ffd3f1-8704-4ed3-96b5-2624eca593a4"/>
    <ds:schemaRef ds:uri="http://www.w3.org/XML/1998/namespace"/>
  </ds:schemaRefs>
</ds:datastoreItem>
</file>

<file path=customXml/itemProps2.xml><?xml version="1.0" encoding="utf-8"?>
<ds:datastoreItem xmlns:ds="http://schemas.openxmlformats.org/officeDocument/2006/customXml" ds:itemID="{B7905B9B-4A5E-4F4F-AC49-3EE08E6D2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ffd3f1-8704-4ed3-96b5-2624eca59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67B0C-E48D-4205-95E8-B598DBC71557}">
  <ds:schemaRefs>
    <ds:schemaRef ds:uri="http://schemas.openxmlformats.org/officeDocument/2006/bibliography"/>
  </ds:schemaRefs>
</ds:datastoreItem>
</file>

<file path=customXml/itemProps4.xml><?xml version="1.0" encoding="utf-8"?>
<ds:datastoreItem xmlns:ds="http://schemas.openxmlformats.org/officeDocument/2006/customXml" ds:itemID="{632A55E1-9D43-4C83-B585-66835E813D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LATTHAPOL PANGSAPA</dc:creator>
  <cp:keywords/>
  <dc:description/>
  <cp:lastModifiedBy>SOMPOL PIMPISKANUENG</cp:lastModifiedBy>
  <cp:revision>2</cp:revision>
  <dcterms:created xsi:type="dcterms:W3CDTF">2021-10-15T06:45:00Z</dcterms:created>
  <dcterms:modified xsi:type="dcterms:W3CDTF">2021-10-15T06:45:00Z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0x010100ACAD828B96A1E54C811B7CF1294EF482</vt:lpwstr>
  </property>
</Properties>
</file>